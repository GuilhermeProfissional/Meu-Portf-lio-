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82186" w:rsidR="00D00580" w:rsidP="41A1ACCA" w:rsidRDefault="41A1ACCA" w14:paraId="7B8C5E62" w14:textId="655A5D62">
      <w:pPr>
        <w:pStyle w:val="paragraph"/>
        <w:spacing w:before="120" w:beforeAutospacing="0" w:after="480" w:afterAutospacing="0"/>
        <w:jc w:val="center"/>
        <w:textAlignment w:val="baseline"/>
        <w:rPr>
          <w:b/>
          <w:bCs/>
          <w:sz w:val="30"/>
          <w:szCs w:val="30"/>
        </w:rPr>
      </w:pPr>
      <w:r w:rsidRPr="41A1ACCA">
        <w:rPr>
          <w:rStyle w:val="normaltextrun"/>
          <w:b/>
          <w:bCs/>
          <w:sz w:val="30"/>
          <w:szCs w:val="30"/>
        </w:rPr>
        <w:t xml:space="preserve">Análise ergonômica do trabalho em </w:t>
      </w:r>
      <w:r w:rsidR="00BA4FF5">
        <w:rPr>
          <w:rStyle w:val="normaltextrun"/>
          <w:b/>
          <w:bCs/>
          <w:sz w:val="30"/>
          <w:szCs w:val="30"/>
        </w:rPr>
        <w:t xml:space="preserve">uma </w:t>
      </w:r>
      <w:r w:rsidRPr="41A1ACCA">
        <w:rPr>
          <w:rStyle w:val="normaltextrun"/>
          <w:b/>
          <w:bCs/>
          <w:sz w:val="30"/>
          <w:szCs w:val="30"/>
        </w:rPr>
        <w:t>oficina mecânica </w:t>
      </w:r>
    </w:p>
    <w:p w:rsidRPr="00E11BA4" w:rsidR="00CA3EE0" w:rsidP="00575A3F" w:rsidRDefault="00CA3EE0" w14:paraId="465289C5" w14:textId="77777777">
      <w:pPr>
        <w:pStyle w:val="paragraph"/>
        <w:spacing w:before="0" w:beforeAutospacing="0" w:after="120" w:afterAutospacing="0"/>
        <w:jc w:val="center"/>
        <w:textAlignment w:val="baseline"/>
        <w:rPr>
          <w:b/>
          <w:bCs/>
          <w:sz w:val="20"/>
          <w:szCs w:val="20"/>
        </w:rPr>
      </w:pPr>
      <w:proofErr w:type="spellStart"/>
      <w:r w:rsidRPr="00E11BA4">
        <w:rPr>
          <w:rStyle w:val="spellingerror"/>
          <w:b/>
          <w:sz w:val="20"/>
          <w:szCs w:val="20"/>
        </w:rPr>
        <w:t>Estéfane</w:t>
      </w:r>
      <w:proofErr w:type="spellEnd"/>
      <w:r w:rsidRPr="00E11BA4">
        <w:rPr>
          <w:rStyle w:val="normaltextrun"/>
          <w:b/>
          <w:sz w:val="20"/>
          <w:szCs w:val="20"/>
        </w:rPr>
        <w:t xml:space="preserve"> Coelho da Silva Sousa (PUC) estefanes95@outlook.com</w:t>
      </w:r>
      <w:r w:rsidRPr="00E11BA4">
        <w:rPr>
          <w:rStyle w:val="eop"/>
          <w:b/>
          <w:bCs/>
          <w:sz w:val="20"/>
          <w:szCs w:val="20"/>
        </w:rPr>
        <w:t> </w:t>
      </w:r>
    </w:p>
    <w:p w:rsidRPr="00E11BA4" w:rsidR="00CA3EE0" w:rsidP="00575A3F" w:rsidRDefault="00682ED5" w14:paraId="677C3171" w14:textId="6AFAFF18">
      <w:pPr>
        <w:pStyle w:val="paragraph"/>
        <w:spacing w:before="0" w:beforeAutospacing="0" w:after="120" w:afterAutospacing="0"/>
        <w:jc w:val="center"/>
        <w:textAlignment w:val="baseline"/>
        <w:rPr>
          <w:rStyle w:val="eop"/>
          <w:b/>
          <w:bCs/>
          <w:sz w:val="20"/>
          <w:szCs w:val="20"/>
        </w:rPr>
      </w:pPr>
      <w:r w:rsidRPr="1341035F">
        <w:rPr>
          <w:rStyle w:val="normaltextrun"/>
          <w:b/>
          <w:bCs/>
          <w:sz w:val="20"/>
          <w:szCs w:val="20"/>
        </w:rPr>
        <w:t xml:space="preserve">Guilherme Victor Moreira </w:t>
      </w:r>
      <w:r w:rsidRPr="1341035F" w:rsidR="00C82186">
        <w:rPr>
          <w:rStyle w:val="normaltextrun"/>
          <w:b/>
          <w:bCs/>
          <w:sz w:val="20"/>
          <w:szCs w:val="20"/>
        </w:rPr>
        <w:t>(</w:t>
      </w:r>
      <w:r w:rsidRPr="1341035F" w:rsidR="00CA3EE0">
        <w:rPr>
          <w:b/>
          <w:bCs/>
          <w:sz w:val="20"/>
          <w:szCs w:val="20"/>
        </w:rPr>
        <w:t>PUC) </w:t>
      </w:r>
      <w:r w:rsidRPr="1341035F" w:rsidR="00EB6F99">
        <w:rPr>
          <w:b/>
          <w:bCs/>
          <w:sz w:val="20"/>
          <w:szCs w:val="20"/>
        </w:rPr>
        <w:t>guilhermevictor1997@hotmail.com</w:t>
      </w:r>
    </w:p>
    <w:p w:rsidR="00CA3EE0" w:rsidP="00575A3F" w:rsidRDefault="00CA3EE0" w14:paraId="2281A4F4" w14:textId="287B368F">
      <w:pPr>
        <w:pStyle w:val="paragraph"/>
        <w:spacing w:before="0" w:beforeAutospacing="0" w:after="120" w:afterAutospacing="0"/>
        <w:jc w:val="center"/>
        <w:textAlignment w:val="baseline"/>
        <w:rPr>
          <w:rStyle w:val="normaltextrun"/>
        </w:rPr>
      </w:pPr>
      <w:r w:rsidRPr="1341035F">
        <w:rPr>
          <w:rStyle w:val="normaltextrun"/>
          <w:b/>
          <w:bCs/>
          <w:sz w:val="20"/>
          <w:szCs w:val="20"/>
        </w:rPr>
        <w:t>Vitoria do Carmo Gomes dos Santos (PUC) vitoriadocarmos@outlook.com</w:t>
      </w:r>
      <w:r w:rsidRPr="00CA3EE0">
        <w:rPr>
          <w:rStyle w:val="normaltextrun"/>
        </w:rPr>
        <w:t> </w:t>
      </w:r>
      <w:r w:rsidRPr="1341035F">
        <w:rPr>
          <w:rStyle w:val="normaltextrun"/>
        </w:rPr>
        <w:t> </w:t>
      </w:r>
    </w:p>
    <w:p w:rsidRPr="00381B76" w:rsidR="00575A3F" w:rsidP="00381B76" w:rsidRDefault="00575A3F" w14:paraId="19E8E2F2" w14:textId="3FC8F57C">
      <w:pPr>
        <w:spacing w:after="480" w:line="240" w:lineRule="auto"/>
        <w:jc w:val="center"/>
        <w:textAlignment w:val="baseline"/>
        <w:rPr>
          <w:rStyle w:val="eop"/>
          <w:rFonts w:ascii="Times New Roman" w:hAnsi="Times New Roman" w:eastAsia="Times New Roman" w:cs="Times New Roman"/>
          <w:sz w:val="20"/>
          <w:szCs w:val="20"/>
        </w:rPr>
      </w:pPr>
      <w:r w:rsidRPr="1341035F">
        <w:rPr>
          <w:rFonts w:ascii="Times New Roman" w:hAnsi="Times New Roman" w:eastAsia="Times New Roman" w:cs="Times New Roman"/>
          <w:b/>
          <w:bCs/>
          <w:sz w:val="20"/>
          <w:szCs w:val="20"/>
        </w:rPr>
        <w:t xml:space="preserve">Márcia </w:t>
      </w:r>
      <w:proofErr w:type="spellStart"/>
      <w:r w:rsidRPr="1341035F">
        <w:rPr>
          <w:rFonts w:ascii="Times New Roman" w:hAnsi="Times New Roman" w:eastAsia="Times New Roman" w:cs="Times New Roman"/>
          <w:b/>
          <w:bCs/>
          <w:sz w:val="20"/>
          <w:szCs w:val="20"/>
        </w:rPr>
        <w:t>Colamarco</w:t>
      </w:r>
      <w:proofErr w:type="spellEnd"/>
      <w:r w:rsidRPr="1341035F">
        <w:rPr>
          <w:rFonts w:ascii="Times New Roman" w:hAnsi="Times New Roman" w:eastAsia="Times New Roman" w:cs="Times New Roman"/>
          <w:b/>
          <w:bCs/>
          <w:sz w:val="20"/>
          <w:szCs w:val="20"/>
        </w:rPr>
        <w:t xml:space="preserve"> Ferreira Resende (PUC) colamarco</w:t>
      </w:r>
      <w:r w:rsidR="003D44A6">
        <w:rPr>
          <w:rFonts w:ascii="Times New Roman" w:hAnsi="Times New Roman" w:eastAsia="Times New Roman" w:cs="Times New Roman"/>
          <w:b/>
          <w:bCs/>
          <w:sz w:val="20"/>
          <w:szCs w:val="20"/>
        </w:rPr>
        <w:t>@</w:t>
      </w:r>
      <w:r w:rsidR="00D70E61">
        <w:rPr>
          <w:rFonts w:ascii="Times New Roman" w:hAnsi="Times New Roman" w:eastAsia="Times New Roman" w:cs="Times New Roman"/>
          <w:b/>
          <w:bCs/>
          <w:sz w:val="20"/>
          <w:szCs w:val="20"/>
        </w:rPr>
        <w:t>gmail.com</w:t>
      </w:r>
    </w:p>
    <w:p w:rsidR="00CA3EE0" w:rsidP="1341035F" w:rsidRDefault="1341035F" w14:paraId="11A641D0" w14:textId="19422095">
      <w:pPr>
        <w:spacing w:before="120" w:after="480"/>
        <w:jc w:val="both"/>
        <w:rPr>
          <w:rFonts w:ascii="Times New Roman" w:hAnsi="Times New Roman" w:cs="Times New Roman"/>
          <w:i/>
          <w:iCs/>
          <w:sz w:val="24"/>
          <w:szCs w:val="24"/>
        </w:rPr>
      </w:pPr>
      <w:r w:rsidRPr="1341035F">
        <w:rPr>
          <w:rFonts w:ascii="Times New Roman" w:hAnsi="Times New Roman" w:cs="Times New Roman"/>
          <w:i/>
          <w:iCs/>
          <w:sz w:val="24"/>
          <w:szCs w:val="24"/>
        </w:rPr>
        <w:t xml:space="preserve">Resumo: Objetivou-se neste estudo, executar uma análise ergonômica do trabalho (AET) em uma oficina mecânica na Cidade de Betim. A metodologia consistiu em visitas a empresa, observações e entrevistas. Dessa forma, foram levantadas as principais oportunidades de melhorias e foram propostas mudanças no layout, </w:t>
      </w:r>
      <w:r w:rsidRPr="1341035F" w:rsidR="00575A3F">
        <w:rPr>
          <w:rFonts w:ascii="Times New Roman" w:hAnsi="Times New Roman" w:cs="Times New Roman"/>
          <w:i/>
          <w:iCs/>
          <w:sz w:val="24"/>
          <w:szCs w:val="24"/>
        </w:rPr>
        <w:t>a fim</w:t>
      </w:r>
      <w:r w:rsidRPr="1341035F">
        <w:rPr>
          <w:rFonts w:ascii="Times New Roman" w:hAnsi="Times New Roman" w:cs="Times New Roman"/>
          <w:i/>
          <w:iCs/>
          <w:sz w:val="24"/>
          <w:szCs w:val="24"/>
        </w:rPr>
        <w:t xml:space="preserve"> de realocar os equipamentos e   ferramentas, com o objetivo de proporcionar o menor </w:t>
      </w:r>
      <w:proofErr w:type="spellStart"/>
      <w:r w:rsidRPr="1341035F">
        <w:rPr>
          <w:rFonts w:ascii="Times New Roman" w:hAnsi="Times New Roman" w:cs="Times New Roman"/>
          <w:i/>
          <w:iCs/>
          <w:sz w:val="24"/>
          <w:szCs w:val="24"/>
        </w:rPr>
        <w:t>despêndio</w:t>
      </w:r>
      <w:proofErr w:type="spellEnd"/>
      <w:r w:rsidRPr="1341035F">
        <w:rPr>
          <w:rFonts w:ascii="Times New Roman" w:hAnsi="Times New Roman" w:cs="Times New Roman"/>
          <w:i/>
          <w:iCs/>
          <w:sz w:val="24"/>
          <w:szCs w:val="24"/>
        </w:rPr>
        <w:t xml:space="preserve"> energético e maior conforto para o mecânico automotivo executar as atividades, além de aprimorar o mobiliário existente e utilização de </w:t>
      </w:r>
      <w:proofErr w:type="spellStart"/>
      <w:r w:rsidRPr="1341035F">
        <w:rPr>
          <w:rFonts w:ascii="Times New Roman" w:hAnsi="Times New Roman" w:cs="Times New Roman"/>
          <w:i/>
          <w:iCs/>
          <w:sz w:val="24"/>
          <w:szCs w:val="24"/>
        </w:rPr>
        <w:t>EPI’s</w:t>
      </w:r>
      <w:proofErr w:type="spellEnd"/>
      <w:r w:rsidRPr="1341035F">
        <w:rPr>
          <w:rFonts w:ascii="Times New Roman" w:hAnsi="Times New Roman" w:cs="Times New Roman"/>
          <w:i/>
          <w:iCs/>
          <w:sz w:val="24"/>
          <w:szCs w:val="24"/>
        </w:rPr>
        <w:t>. Posteriormente, foram apresentadas as propostas de melhorias para o proprietário da oficina.</w:t>
      </w:r>
    </w:p>
    <w:p w:rsidR="00CA3EE0" w:rsidP="09C5CCE6" w:rsidRDefault="09C5CCE6" w14:paraId="16AC9127" w14:textId="3EF39735">
      <w:pPr>
        <w:spacing w:before="480" w:after="120"/>
        <w:rPr>
          <w:rFonts w:ascii="Times New Roman" w:hAnsi="Times New Roman" w:cs="Times New Roman"/>
          <w:i/>
          <w:iCs/>
          <w:sz w:val="24"/>
          <w:szCs w:val="24"/>
        </w:rPr>
      </w:pPr>
      <w:r w:rsidRPr="09C5CCE6">
        <w:rPr>
          <w:rFonts w:ascii="Times New Roman" w:hAnsi="Times New Roman" w:cs="Times New Roman"/>
          <w:i/>
          <w:iCs/>
          <w:sz w:val="24"/>
          <w:szCs w:val="24"/>
        </w:rPr>
        <w:t>Palavras-chave: Análise ergonômica do trabalho; Ergonomia; Oficina mecânica; Mecânico automotivo</w:t>
      </w:r>
    </w:p>
    <w:p w:rsidR="00CA3EE0" w:rsidP="001C1923" w:rsidRDefault="00CA3EE0" w14:paraId="75493472" w14:textId="77777777">
      <w:pPr>
        <w:pStyle w:val="PargrafodaLista"/>
        <w:numPr>
          <w:ilvl w:val="0"/>
          <w:numId w:val="1"/>
        </w:numPr>
        <w:spacing w:before="480" w:after="120"/>
        <w:ind w:left="357" w:hanging="357"/>
        <w:rPr>
          <w:rFonts w:ascii="Times New Roman" w:hAnsi="Times New Roman" w:cs="Times New Roman"/>
          <w:b/>
          <w:sz w:val="24"/>
          <w:szCs w:val="24"/>
        </w:rPr>
      </w:pPr>
      <w:r>
        <w:rPr>
          <w:rFonts w:ascii="Times New Roman" w:hAnsi="Times New Roman" w:cs="Times New Roman"/>
          <w:b/>
          <w:sz w:val="24"/>
          <w:szCs w:val="24"/>
        </w:rPr>
        <w:t>Introdução</w:t>
      </w:r>
    </w:p>
    <w:p w:rsidR="00CA3EE0" w:rsidP="00992331" w:rsidRDefault="00CA3EE0" w14:paraId="146DEADC" w14:textId="0A7C8F9B">
      <w:pPr>
        <w:pStyle w:val="paragraph"/>
        <w:spacing w:before="0" w:beforeAutospacing="0" w:after="120" w:afterAutospacing="0"/>
        <w:ind w:firstLine="705"/>
        <w:jc w:val="both"/>
        <w:textAlignment w:val="baseline"/>
        <w:rPr>
          <w:rFonts w:ascii="&amp;quot" w:hAnsi="&amp;quot"/>
          <w:sz w:val="18"/>
          <w:szCs w:val="18"/>
        </w:rPr>
      </w:pPr>
      <w:r w:rsidRPr="3D32ACCD">
        <w:rPr>
          <w:rStyle w:val="normaltextrun"/>
          <w:color w:val="000000" w:themeColor="text1"/>
          <w:lang w:val="it-IT"/>
        </w:rPr>
        <w:t>A ABERGO</w:t>
      </w:r>
      <w:r w:rsidRPr="6299B753" w:rsidR="6299B753">
        <w:rPr>
          <w:rStyle w:val="normaltextrun"/>
          <w:color w:val="000000" w:themeColor="text1"/>
          <w:lang w:val="it-IT"/>
        </w:rPr>
        <w:t xml:space="preserve"> </w:t>
      </w:r>
      <w:r w:rsidRPr="3D32ACCD">
        <w:rPr>
          <w:rStyle w:val="normaltextrun"/>
          <w:color w:val="000000" w:themeColor="text1"/>
          <w:lang w:val="it-IT"/>
        </w:rPr>
        <w:t xml:space="preserve">(Associação Brasileira de Ergonomia) </w:t>
      </w:r>
      <w:r w:rsidRPr="3D32ACCD">
        <w:rPr>
          <w:rStyle w:val="normaltextrun"/>
          <w:color w:val="000000" w:themeColor="text1"/>
        </w:rPr>
        <w:t xml:space="preserve">define </w:t>
      </w:r>
      <w:r w:rsidRPr="3D32ACCD">
        <w:rPr>
          <w:rStyle w:val="normaltextrun"/>
          <w:color w:val="000000" w:themeColor="text1"/>
          <w:lang w:val="it-IT"/>
        </w:rPr>
        <w:t>ergonomia como sendo: </w:t>
      </w:r>
      <w:r>
        <w:rPr>
          <w:rStyle w:val="eop"/>
        </w:rPr>
        <w:t> </w:t>
      </w:r>
    </w:p>
    <w:p w:rsidR="6299B753" w:rsidP="00992331" w:rsidRDefault="32D89210" w14:paraId="3936CBED" w14:textId="4A8C8172">
      <w:pPr>
        <w:pStyle w:val="paragraph"/>
        <w:spacing w:before="0" w:beforeAutospacing="0" w:after="120" w:afterAutospacing="0"/>
        <w:ind w:left="2268"/>
        <w:jc w:val="both"/>
        <w:rPr>
          <w:color w:val="000000" w:themeColor="text1"/>
          <w:sz w:val="20"/>
          <w:szCs w:val="20"/>
        </w:rPr>
      </w:pPr>
      <w:r w:rsidRPr="32D89210">
        <w:rPr>
          <w:color w:val="000000" w:themeColor="text1"/>
          <w:sz w:val="20"/>
          <w:szCs w:val="20"/>
        </w:rPr>
        <w:t xml:space="preserve">A Ergonomia (ou Fatores Humanos) é uma disciplina científica relacionada ao entendimento das interações entre os seres humanos e outros elementos ou sistemas, e à aplicação de teorias, princípios, dados e métodos a projetos a fim de otimizar o bem-estar humano e o desempenho global do sistema. (ABERGO, 2000). </w:t>
      </w:r>
    </w:p>
    <w:p w:rsidRPr="00F3049A" w:rsidR="00682ED5" w:rsidP="76B687C0" w:rsidRDefault="003D44A6" w14:paraId="430B3DEB" w14:textId="45272442">
      <w:pPr>
        <w:pStyle w:val="paragraph"/>
        <w:spacing w:before="0" w:beforeAutospacing="off" w:after="120" w:afterAutospacing="off"/>
        <w:ind w:firstLine="705"/>
        <w:jc w:val="both"/>
        <w:textAlignment w:val="baseline"/>
        <w:rPr>
          <w:rStyle w:val="normaltextrun"/>
          <w:color w:val="000000" w:themeColor="text1" w:themeTint="FF" w:themeShade="FF"/>
          <w:lang w:val="pt-PT"/>
        </w:rPr>
      </w:pPr>
      <w:r w:rsidRPr="76B687C0" w:rsidR="76B687C0">
        <w:rPr>
          <w:color w:val="000000" w:themeColor="text1" w:themeTint="FF" w:themeShade="FF"/>
        </w:rPr>
        <w:t xml:space="preserve">De acordo com </w:t>
      </w:r>
      <w:proofErr w:type="spellStart"/>
      <w:r w:rsidRPr="76B687C0" w:rsidR="76B687C0">
        <w:rPr>
          <w:color w:val="000000" w:themeColor="text1" w:themeTint="FF" w:themeShade="FF"/>
        </w:rPr>
        <w:t>Itiro</w:t>
      </w:r>
      <w:proofErr w:type="spellEnd"/>
      <w:r w:rsidRPr="76B687C0" w:rsidR="76B687C0">
        <w:rPr>
          <w:color w:val="000000" w:themeColor="text1" w:themeTint="FF" w:themeShade="FF"/>
        </w:rPr>
        <w:t xml:space="preserve"> </w:t>
      </w:r>
      <w:proofErr w:type="spellStart"/>
      <w:r w:rsidRPr="76B687C0" w:rsidR="76B687C0">
        <w:rPr>
          <w:color w:val="000000" w:themeColor="text1" w:themeTint="FF" w:themeShade="FF"/>
        </w:rPr>
        <w:t>Iida</w:t>
      </w:r>
      <w:proofErr w:type="spellEnd"/>
      <w:r w:rsidRPr="76B687C0" w:rsidR="76B687C0">
        <w:rPr>
          <w:color w:val="000000" w:themeColor="text1" w:themeTint="FF" w:themeShade="FF"/>
        </w:rPr>
        <w:t xml:space="preserve"> (2016) a</w:t>
      </w:r>
      <w:r w:rsidRPr="76B687C0" w:rsidR="76B687C0">
        <w:rPr>
          <w:rStyle w:val="normaltextrun"/>
          <w:color w:val="000000" w:themeColor="text1" w:themeTint="FF" w:themeShade="FF"/>
          <w:lang w:val="pt-PT"/>
        </w:rPr>
        <w:t xml:space="preserve"> </w:t>
      </w:r>
      <w:r w:rsidRPr="76B687C0" w:rsidR="76B687C0">
        <w:rPr>
          <w:rStyle w:val="normaltextrun"/>
          <w:color w:val="000000" w:themeColor="text1" w:themeTint="FF" w:themeShade="FF"/>
          <w:lang w:val="pt-PT"/>
        </w:rPr>
        <w:t>e</w:t>
      </w:r>
      <w:r w:rsidRPr="76B687C0" w:rsidR="76B687C0">
        <w:rPr>
          <w:rStyle w:val="normaltextrun"/>
          <w:color w:val="000000" w:themeColor="text1" w:themeTint="FF" w:themeShade="FF"/>
          <w:lang w:val="pt-PT"/>
        </w:rPr>
        <w:t xml:space="preserve">rgonomia </w:t>
      </w:r>
      <w:r w:rsidRPr="76B687C0" w:rsidR="76B687C0">
        <w:rPr>
          <w:rStyle w:val="normaltextrun"/>
          <w:color w:val="000000" w:themeColor="text1" w:themeTint="FF" w:themeShade="FF"/>
          <w:lang w:val="pt-PT"/>
        </w:rPr>
        <w:t>surgiu após a segunda Guerra Mundial, em 12 de julho de 1949</w:t>
      </w:r>
      <w:r w:rsidRPr="76B687C0" w:rsidR="76B687C0">
        <w:rPr>
          <w:rStyle w:val="normaltextrun"/>
          <w:color w:val="000000" w:themeColor="text1" w:themeTint="FF" w:themeShade="FF"/>
          <w:lang w:val="pt-PT"/>
        </w:rPr>
        <w:t xml:space="preserve"> e</w:t>
      </w:r>
      <w:r w:rsidRPr="76B687C0" w:rsidR="76B687C0">
        <w:rPr>
          <w:rStyle w:val="normaltextrun"/>
          <w:color w:val="000000" w:themeColor="text1" w:themeTint="FF" w:themeShade="FF"/>
          <w:lang w:val="pt-PT"/>
        </w:rPr>
        <w:t xml:space="preserve"> tem como ponto de importância, o estudo </w:t>
      </w:r>
      <w:r w:rsidRPr="76B687C0" w:rsidR="76B687C0">
        <w:rPr>
          <w:rStyle w:val="normaltextrun"/>
          <w:color w:val="000000" w:themeColor="text1" w:themeTint="FF" w:themeShade="FF"/>
          <w:lang w:val="pt-PT"/>
        </w:rPr>
        <w:t>sobre</w:t>
      </w:r>
      <w:r w:rsidRPr="76B687C0" w:rsidR="76B687C0">
        <w:rPr>
          <w:rStyle w:val="normaltextrun"/>
          <w:color w:val="000000" w:themeColor="text1" w:themeTint="FF" w:themeShade="FF"/>
          <w:lang w:val="pt-PT"/>
        </w:rPr>
        <w:t xml:space="preserve"> o ser humano</w:t>
      </w:r>
      <w:r w:rsidRPr="76B687C0" w:rsidR="76B687C0">
        <w:rPr>
          <w:rStyle w:val="normaltextrun"/>
          <w:color w:val="000000" w:themeColor="text1" w:themeTint="FF" w:themeShade="FF"/>
          <w:lang w:val="pt-PT"/>
        </w:rPr>
        <w:t>,</w:t>
      </w:r>
      <w:r w:rsidRPr="76B687C0" w:rsidR="76B687C0">
        <w:rPr>
          <w:rStyle w:val="normaltextrun"/>
          <w:color w:val="000000" w:themeColor="text1" w:themeTint="FF" w:themeShade="FF"/>
          <w:lang w:val="pt-PT"/>
        </w:rPr>
        <w:t xml:space="preserve"> para projetar ou adaptar o trabalho às capacidades e limitações existentes no sujeito. A Ergonomia tem como </w:t>
      </w:r>
      <w:r w:rsidRPr="76B687C0" w:rsidR="76B687C0">
        <w:rPr>
          <w:rStyle w:val="normaltextrun"/>
          <w:color w:val="000000" w:themeColor="text1" w:themeTint="FF" w:themeShade="FF"/>
          <w:lang w:val="pt-PT"/>
        </w:rPr>
        <w:t xml:space="preserve">objetivos </w:t>
      </w:r>
      <w:r w:rsidRPr="76B687C0" w:rsidR="76B687C0">
        <w:rPr>
          <w:rStyle w:val="normaltextrun"/>
          <w:color w:val="000000" w:themeColor="text1" w:themeTint="FF" w:themeShade="FF"/>
          <w:lang w:val="pt-PT"/>
        </w:rPr>
        <w:t xml:space="preserve">a identificação dos fatores que influenciam na performance do sistema produtivo e procura diminuir as consequências que são nocivas sobre o trabalhador. </w:t>
      </w:r>
    </w:p>
    <w:p w:rsidRPr="008B3838" w:rsidR="00EB6F99" w:rsidP="76B687C0" w:rsidRDefault="0075733C" w14:paraId="62F97063" w14:textId="1162E896" w14:noSpellErr="1">
      <w:pPr>
        <w:pStyle w:val="paragraph"/>
        <w:spacing w:before="0" w:beforeAutospacing="off" w:after="120" w:afterAutospacing="off"/>
        <w:ind w:firstLine="705"/>
        <w:jc w:val="both"/>
        <w:textAlignment w:val="baseline"/>
        <w:rPr>
          <w:rStyle w:val="eop"/>
          <w:color w:val="000000" w:themeColor="text1" w:themeTint="FF" w:themeShade="FF"/>
          <w:lang w:val="pt-PT"/>
        </w:rPr>
      </w:pPr>
      <w:r w:rsidRPr="76B687C0">
        <w:rPr>
          <w:rStyle w:val="normaltextrun"/>
          <w:color w:val="000000" w:themeColor="text1" w:themeTint="FF" w:themeShade="FF"/>
          <w:lang w:val="pt-PT"/>
        </w:rPr>
        <w:t>Os</w:t>
      </w:r>
      <w:r w:rsidRPr="76B687C0" w:rsidR="3D379C22">
        <w:rPr>
          <w:rStyle w:val="normaltextrun"/>
          <w:color w:val="000000" w:themeColor="text1" w:themeTint="FF" w:themeShade="FF"/>
          <w:lang w:val="pt-PT"/>
        </w:rPr>
        <w:t xml:space="preserve"> propósitos ergonômicos </w:t>
      </w:r>
      <w:r w:rsidRPr="76B687C0" w:rsidR="3D379C22">
        <w:rPr>
          <w:rStyle w:val="normaltextrun"/>
          <w:color w:val="000000" w:themeColor="text1" w:themeTint="FF" w:themeShade="FF"/>
          <w:lang w:val="pt-PT"/>
        </w:rPr>
        <w:t>(</w:t>
      </w:r>
      <w:r w:rsidRPr="76B687C0" w:rsidR="003D44A6">
        <w:rPr>
          <w:rStyle w:val="normaltextrun"/>
          <w:color w:val="000000" w:themeColor="text1" w:themeTint="FF" w:themeShade="FF"/>
          <w:lang w:val="pt-PT"/>
        </w:rPr>
        <w:t>IIDA</w:t>
      </w:r>
      <w:r w:rsidRPr="76B687C0" w:rsidR="3D379C22">
        <w:rPr>
          <w:rStyle w:val="normaltextrun"/>
          <w:color w:val="000000" w:themeColor="text1" w:themeTint="FF" w:themeShade="FF"/>
          <w:lang w:val="pt-PT"/>
        </w:rPr>
        <w:t xml:space="preserve">, </w:t>
      </w:r>
      <w:r w:rsidRPr="76B687C0" w:rsidR="670501C6">
        <w:rPr>
          <w:rStyle w:val="normaltextrun"/>
          <w:color w:val="000000" w:themeColor="text1" w:themeTint="FF" w:themeShade="FF"/>
          <w:lang w:val="pt-PT"/>
        </w:rPr>
        <w:t>2005</w:t>
      </w:r>
      <w:r w:rsidRPr="76B687C0" w:rsidR="3D379C22">
        <w:rPr>
          <w:rStyle w:val="normaltextrun"/>
          <w:color w:val="000000" w:themeColor="text1" w:themeTint="FF" w:themeShade="FF"/>
          <w:lang w:val="pt-PT"/>
        </w:rPr>
        <w:t>)</w:t>
      </w:r>
      <w:r w:rsidRPr="76B687C0" w:rsidR="3D379C22">
        <w:rPr>
          <w:rStyle w:val="normaltextrun"/>
          <w:color w:val="000000" w:themeColor="text1" w:themeTint="FF" w:themeShade="FF"/>
          <w:lang w:val="pt-PT"/>
        </w:rPr>
        <w:t xml:space="preserve"> </w:t>
      </w:r>
      <w:r w:rsidRPr="76B687C0" w:rsidR="3D379C22">
        <w:rPr>
          <w:rStyle w:val="normaltextrun"/>
          <w:color w:val="000000" w:themeColor="text1" w:themeTint="FF" w:themeShade="FF"/>
          <w:lang w:val="pt-PT"/>
        </w:rPr>
        <w:t>estão relacionados a saúde, segurança, satisfação e eficiência. A saúde envolve as exigências do trabalho, quando não ultrapassam os limites físicos e cognitivos do trabalhador. A segurança, relaciona-se aos projetos que reduzem riscos, acidentes, estresse e fadiga no ambiente de trabalho. A satisfação é o resultado do atendimento das necessidades e expectativas do trabalhador. E por último, a eficiência é a consequência de um bom planejamento e organização do trabalho, que proporciona saúde, segurança e satisfação ao trabalhador</w:t>
      </w:r>
      <w:r w:rsidRPr="76B687C0" w:rsidR="3C403153">
        <w:rPr>
          <w:rStyle w:val="normaltextrun"/>
          <w:color w:val="000000" w:themeColor="text1" w:themeTint="FF" w:themeShade="FF"/>
          <w:lang w:val="pt-PT"/>
        </w:rPr>
        <w:t xml:space="preserve"> </w:t>
      </w:r>
      <w:r w:rsidRPr="76B687C0" w:rsidR="3C403153">
        <w:rPr>
          <w:rStyle w:val="normaltextrun"/>
          <w:color w:val="000000" w:themeColor="text1" w:themeTint="FF" w:themeShade="FF"/>
          <w:lang w:val="pt-PT"/>
        </w:rPr>
        <w:t>(</w:t>
      </w:r>
      <w:r w:rsidRPr="76B687C0" w:rsidR="003D44A6">
        <w:rPr>
          <w:rStyle w:val="normaltextrun"/>
          <w:color w:val="000000" w:themeColor="text1" w:themeTint="FF" w:themeShade="FF"/>
          <w:lang w:val="pt-PT"/>
        </w:rPr>
        <w:t>IIDA</w:t>
      </w:r>
      <w:r w:rsidRPr="76B687C0" w:rsidR="3C403153">
        <w:rPr>
          <w:rStyle w:val="normaltextrun"/>
          <w:color w:val="000000" w:themeColor="text1" w:themeTint="FF" w:themeShade="FF"/>
          <w:lang w:val="pt-PT"/>
        </w:rPr>
        <w:t xml:space="preserve">, </w:t>
      </w:r>
      <w:r w:rsidRPr="76B687C0" w:rsidR="1337DD60">
        <w:rPr>
          <w:rStyle w:val="normaltextrun"/>
          <w:color w:val="000000" w:themeColor="text1" w:themeTint="FF" w:themeShade="FF"/>
          <w:lang w:val="pt-PT"/>
        </w:rPr>
        <w:t>2005</w:t>
      </w:r>
      <w:r w:rsidRPr="76B687C0" w:rsidR="3C403153">
        <w:rPr>
          <w:rStyle w:val="normaltextrun"/>
          <w:color w:val="000000" w:themeColor="text1" w:themeTint="FF" w:themeShade="FF"/>
          <w:lang w:val="pt-PT"/>
        </w:rPr>
        <w:t>)</w:t>
      </w:r>
      <w:r w:rsidRPr="76B687C0" w:rsidR="3C403153">
        <w:rPr>
          <w:rStyle w:val="normaltextrun"/>
          <w:color w:val="000000" w:themeColor="text1" w:themeTint="FF" w:themeShade="FF"/>
          <w:lang w:val="pt-PT"/>
        </w:rPr>
        <w:t xml:space="preserve">.  </w:t>
      </w:r>
      <w:r w:rsidR="00682ED5">
        <w:rPr>
          <w:rStyle w:val="eop"/>
          <w:sz w:val="18"/>
          <w:szCs w:val="18"/>
        </w:rPr>
        <w:tab/>
      </w:r>
    </w:p>
    <w:p w:rsidRPr="00F3049A" w:rsidR="001D4285" w:rsidP="76B687C0" w:rsidRDefault="001D4285" w14:paraId="4FFAACCD" w14:textId="4660CD0B" w14:noSpellErr="1">
      <w:pPr>
        <w:pStyle w:val="paragraph"/>
        <w:spacing w:before="0" w:beforeAutospacing="off" w:after="120" w:afterAutospacing="off"/>
        <w:ind w:firstLine="705"/>
        <w:jc w:val="both"/>
        <w:textAlignment w:val="baseline"/>
        <w:rPr>
          <w:rStyle w:val="normaltextrun"/>
          <w:color w:val="000000" w:themeColor="text1" w:themeTint="FF" w:themeShade="FF"/>
          <w:lang w:val="pt-PT"/>
        </w:rPr>
      </w:pPr>
      <w:r w:rsidRPr="76B687C0" w:rsidR="76B687C0">
        <w:rPr>
          <w:rStyle w:val="normaltextrun"/>
          <w:color w:val="000000" w:themeColor="text1" w:themeTint="FF" w:themeShade="FF"/>
        </w:rPr>
        <w:t xml:space="preserve">A aplicação da Ergonomia dentre seus conceitos, dizem respeito à adaptação do trabalho ao ser humano, assim, a aplicação pode ser efetuada em vários ramos de trabalho.  A partir disso, o ramo automotivo pode ser um objeto de estudo, e </w:t>
      </w:r>
      <w:r w:rsidRPr="76B687C0" w:rsidR="76B687C0">
        <w:rPr>
          <w:rStyle w:val="normaltextrun"/>
          <w:color w:val="000000" w:themeColor="text1" w:themeTint="FF" w:themeShade="FF"/>
        </w:rPr>
        <w:t>segundo</w:t>
      </w:r>
      <w:r w:rsidRPr="76B687C0" w:rsidR="76B687C0">
        <w:rPr>
          <w:rStyle w:val="normaltextrun"/>
          <w:color w:val="000000" w:themeColor="text1" w:themeTint="FF" w:themeShade="FF"/>
        </w:rPr>
        <w:t xml:space="preserve"> a associação de Entidades Oficiais da Reparação de Veículos do Brasil (SINDIREPA NACIONAL, 2019), o Brasil possui uma frota com aproximadamente 44 milhões de veículos leves circulantes no país. Sendo que deste total de veículos leves, cerca de 30 milhões frequenta</w:t>
      </w:r>
      <w:r w:rsidRPr="76B687C0" w:rsidR="76B687C0">
        <w:rPr>
          <w:rStyle w:val="normaltextrun"/>
          <w:color w:val="000000" w:themeColor="text1" w:themeTint="FF" w:themeShade="FF"/>
        </w:rPr>
        <w:t>m</w:t>
      </w:r>
      <w:r w:rsidRPr="76B687C0" w:rsidR="76B687C0">
        <w:rPr>
          <w:rStyle w:val="normaltextrun"/>
          <w:color w:val="000000" w:themeColor="text1" w:themeTint="FF" w:themeShade="FF"/>
        </w:rPr>
        <w:t xml:space="preserve"> oficinas mecânicas durante o ano. Ainda, de acordo com dados do SINDIREPA NACIONAL (2019) o Estado de Minas Gerais possui 16.311 oficinas mecânicas.</w:t>
      </w:r>
    </w:p>
    <w:p w:rsidRPr="00514E6F" w:rsidR="00682ED5" w:rsidP="76B687C0" w:rsidRDefault="3D379C22" w14:paraId="7051D6CC" w14:textId="0A81E33D" w14:noSpellErr="1">
      <w:pPr>
        <w:pStyle w:val="paragraph"/>
        <w:spacing w:before="0" w:beforeAutospacing="off" w:after="120" w:afterAutospacing="off"/>
        <w:ind w:firstLine="705"/>
        <w:jc w:val="both"/>
        <w:rPr>
          <w:rStyle w:val="normaltextrun"/>
          <w:color w:val="000000" w:themeColor="text1" w:themeTint="FF" w:themeShade="FF"/>
        </w:rPr>
      </w:pPr>
      <w:r w:rsidRPr="76B687C0" w:rsidR="76B687C0">
        <w:rPr>
          <w:rStyle w:val="normaltextrun"/>
          <w:color w:val="000000" w:themeColor="text1" w:themeTint="FF" w:themeShade="FF"/>
        </w:rPr>
        <w:t xml:space="preserve">Nessa perspectiva, existe um grande potencial do ramo de automóveis que afirma a necessidade de estudos contemplando a profissão. </w:t>
      </w:r>
      <w:r w:rsidRPr="76B687C0" w:rsidR="76B687C0">
        <w:rPr>
          <w:color w:val="000000" w:themeColor="text1" w:themeTint="FF" w:themeShade="FF"/>
        </w:rPr>
        <w:t xml:space="preserve">De acordo com um estudo realizado por Cardoso (2008) </w:t>
      </w:r>
      <w:r w:rsidRPr="76B687C0" w:rsidR="76B687C0">
        <w:rPr>
          <w:rStyle w:val="normaltextrun"/>
          <w:color w:val="000000" w:themeColor="text1" w:themeTint="FF" w:themeShade="FF"/>
        </w:rPr>
        <w:t xml:space="preserve">o mecânico automotivo é um profissional exposto a diversos riscos no trabalho. Sendo que a maioria destes, enquadram-se em riscos físicos pelo fato de se manterem em posturas as quais se mostram prejudiciais para </w:t>
      </w:r>
      <w:r w:rsidRPr="76B687C0" w:rsidR="76B687C0">
        <w:rPr>
          <w:rStyle w:val="normaltextrun"/>
          <w:color w:val="000000" w:themeColor="text1" w:themeTint="FF" w:themeShade="FF"/>
        </w:rPr>
        <w:t>a execução</w:t>
      </w:r>
      <w:r w:rsidRPr="76B687C0" w:rsidR="76B687C0">
        <w:rPr>
          <w:rStyle w:val="normaltextrun"/>
          <w:color w:val="000000" w:themeColor="text1" w:themeTint="FF" w:themeShade="FF"/>
        </w:rPr>
        <w:t xml:space="preserve"> das atividades. </w:t>
      </w:r>
      <w:r w:rsidRPr="76B687C0" w:rsidR="76B687C0">
        <w:rPr>
          <w:rStyle w:val="normaltextrun"/>
          <w:color w:val="000000" w:themeColor="text1" w:themeTint="FF" w:themeShade="FF"/>
        </w:rPr>
        <w:t>E</w:t>
      </w:r>
      <w:r w:rsidRPr="76B687C0" w:rsidR="76B687C0">
        <w:rPr>
          <w:rStyle w:val="normaltextrun"/>
          <w:color w:val="000000" w:themeColor="text1" w:themeTint="FF" w:themeShade="FF"/>
        </w:rPr>
        <w:t>sse profissional</w:t>
      </w:r>
      <w:r w:rsidRPr="76B687C0" w:rsidR="76B687C0">
        <w:rPr>
          <w:rStyle w:val="normaltextrun"/>
          <w:color w:val="000000" w:themeColor="text1" w:themeTint="FF" w:themeShade="FF"/>
        </w:rPr>
        <w:t xml:space="preserve"> tem riscos atrelados as atividades executadas</w:t>
      </w:r>
      <w:r w:rsidRPr="76B687C0" w:rsidR="76B687C0">
        <w:rPr>
          <w:rStyle w:val="normaltextrun"/>
          <w:color w:val="000000" w:themeColor="text1" w:themeTint="FF" w:themeShade="FF"/>
        </w:rPr>
        <w:t xml:space="preserve">, </w:t>
      </w:r>
      <w:r w:rsidRPr="76B687C0" w:rsidR="76B687C0">
        <w:rPr>
          <w:rStyle w:val="normaltextrun"/>
          <w:color w:val="000000" w:themeColor="text1" w:themeTint="FF" w:themeShade="FF"/>
        </w:rPr>
        <w:t>como a fadiga muscular</w:t>
      </w:r>
      <w:r w:rsidRPr="76B687C0" w:rsidR="76B687C0">
        <w:rPr>
          <w:rStyle w:val="normaltextrun"/>
          <w:color w:val="000000" w:themeColor="text1" w:themeTint="FF" w:themeShade="FF"/>
        </w:rPr>
        <w:t xml:space="preserve">, que é a </w:t>
      </w:r>
      <w:r w:rsidRPr="76B687C0" w:rsidR="76B687C0">
        <w:rPr>
          <w:rStyle w:val="normaltextrun"/>
          <w:color w:val="000000" w:themeColor="text1" w:themeTint="FF" w:themeShade="FF"/>
        </w:rPr>
        <w:t>redução da força, provocada</w:t>
      </w:r>
      <w:r w:rsidRPr="76B687C0" w:rsidR="76B687C0">
        <w:rPr>
          <w:rStyle w:val="normaltextrun"/>
          <w:color w:val="000000" w:themeColor="text1" w:themeTint="FF" w:themeShade="FF"/>
        </w:rPr>
        <w:t xml:space="preserve"> pela deficiência da irrigação sanguínea do músculo</w:t>
      </w:r>
      <w:r w:rsidRPr="76B687C0" w:rsidR="76B687C0">
        <w:rPr>
          <w:rStyle w:val="normaltextrun"/>
          <w:color w:val="000000" w:themeColor="text1" w:themeTint="FF" w:themeShade="FF"/>
        </w:rPr>
        <w:t xml:space="preserve"> </w:t>
      </w:r>
      <w:r w:rsidRPr="76B687C0" w:rsidR="76B687C0">
        <w:rPr>
          <w:rStyle w:val="normaltextrun"/>
          <w:color w:val="000000" w:themeColor="text1" w:themeTint="FF" w:themeShade="FF"/>
        </w:rPr>
        <w:t>(</w:t>
      </w:r>
      <w:r w:rsidRPr="76B687C0" w:rsidR="76B687C0">
        <w:rPr>
          <w:rStyle w:val="normaltextrun"/>
          <w:color w:val="000000" w:themeColor="text1" w:themeTint="FF" w:themeShade="FF"/>
        </w:rPr>
        <w:t>IIDA</w:t>
      </w:r>
      <w:r w:rsidRPr="76B687C0" w:rsidR="76B687C0">
        <w:rPr>
          <w:rStyle w:val="normaltextrun"/>
          <w:color w:val="000000" w:themeColor="text1" w:themeTint="FF" w:themeShade="FF"/>
        </w:rPr>
        <w:t xml:space="preserve">, </w:t>
      </w:r>
      <w:r w:rsidRPr="76B687C0" w:rsidR="76B687C0">
        <w:rPr>
          <w:rStyle w:val="normaltextrun"/>
          <w:color w:val="000000" w:themeColor="text1" w:themeTint="FF" w:themeShade="FF"/>
        </w:rPr>
        <w:t>2005</w:t>
      </w:r>
      <w:r w:rsidRPr="76B687C0" w:rsidR="76B687C0">
        <w:rPr>
          <w:rStyle w:val="normaltextrun"/>
          <w:color w:val="000000" w:themeColor="text1" w:themeTint="FF" w:themeShade="FF"/>
        </w:rPr>
        <w:t>)</w:t>
      </w:r>
      <w:r w:rsidRPr="76B687C0" w:rsidR="76B687C0">
        <w:rPr>
          <w:rStyle w:val="normaltextrun"/>
          <w:color w:val="000000" w:themeColor="text1" w:themeTint="FF" w:themeShade="FF"/>
        </w:rPr>
        <w:t>.</w:t>
      </w:r>
      <w:r w:rsidRPr="76B687C0" w:rsidR="76B687C0">
        <w:rPr>
          <w:rStyle w:val="normaltextrun"/>
          <w:color w:val="000000" w:themeColor="text1" w:themeTint="FF" w:themeShade="FF"/>
        </w:rPr>
        <w:t xml:space="preserve"> </w:t>
      </w:r>
      <w:r w:rsidRPr="76B687C0" w:rsidR="76B687C0">
        <w:rPr>
          <w:rStyle w:val="normaltextrun"/>
          <w:color w:val="000000" w:themeColor="text1" w:themeTint="FF" w:themeShade="FF"/>
        </w:rPr>
        <w:t xml:space="preserve">Essa pode ser superada por um período </w:t>
      </w:r>
      <w:r w:rsidRPr="76B687C0" w:rsidR="76B687C0">
        <w:rPr>
          <w:rStyle w:val="normaltextrun"/>
          <w:color w:val="000000" w:themeColor="text1" w:themeTint="FF" w:themeShade="FF"/>
        </w:rPr>
        <w:t xml:space="preserve">de </w:t>
      </w:r>
      <w:r w:rsidRPr="76B687C0" w:rsidR="76B687C0">
        <w:rPr>
          <w:rStyle w:val="normaltextrun"/>
          <w:color w:val="000000" w:themeColor="text1" w:themeTint="FF" w:themeShade="FF"/>
        </w:rPr>
        <w:t>descan</w:t>
      </w:r>
      <w:r w:rsidRPr="76B687C0" w:rsidR="76B687C0">
        <w:rPr>
          <w:rStyle w:val="normaltextrun"/>
          <w:color w:val="000000" w:themeColor="text1" w:themeTint="FF" w:themeShade="FF"/>
        </w:rPr>
        <w:t xml:space="preserve">so, para que a </w:t>
      </w:r>
      <w:r w:rsidRPr="76B687C0" w:rsidR="76B687C0">
        <w:rPr>
          <w:rStyle w:val="normaltextrun"/>
          <w:color w:val="000000" w:themeColor="text1" w:themeTint="FF" w:themeShade="FF"/>
        </w:rPr>
        <w:t>circulação sanguínea tenha tempo de remover produtos do metabolismo.</w:t>
      </w:r>
    </w:p>
    <w:p w:rsidRPr="006625C1" w:rsidR="006625C1" w:rsidP="76B687C0" w:rsidRDefault="7C8B5B6B" w14:paraId="790EC272" w14:textId="0D67FE6E" w14:noSpellErr="1">
      <w:pPr>
        <w:pStyle w:val="paragraph"/>
        <w:spacing w:before="0" w:beforeAutospacing="off" w:after="120" w:afterAutospacing="off"/>
        <w:ind w:firstLine="705"/>
        <w:jc w:val="both"/>
        <w:textAlignment w:val="baseline"/>
        <w:rPr>
          <w:rStyle w:val="normaltextrun"/>
          <w:color w:val="000000" w:themeColor="text1" w:themeTint="FF" w:themeShade="FF"/>
        </w:rPr>
      </w:pPr>
      <w:r w:rsidRPr="76B687C0" w:rsidR="76B687C0">
        <w:rPr>
          <w:rStyle w:val="normaltextrun"/>
          <w:color w:val="000000" w:themeColor="text1" w:themeTint="FF" w:themeShade="FF"/>
        </w:rPr>
        <w:t>Diante disso, com a aplicação da Ergonomia</w:t>
      </w:r>
      <w:r w:rsidRPr="76B687C0" w:rsidR="76B687C0">
        <w:rPr>
          <w:rStyle w:val="normaltextrun"/>
          <w:color w:val="000000" w:themeColor="text1" w:themeTint="FF" w:themeShade="FF"/>
        </w:rPr>
        <w:t>,</w:t>
      </w:r>
      <w:r w:rsidRPr="76B687C0" w:rsidR="76B687C0">
        <w:rPr>
          <w:rStyle w:val="normaltextrun"/>
          <w:color w:val="000000" w:themeColor="text1" w:themeTint="FF" w:themeShade="FF"/>
        </w:rPr>
        <w:t xml:space="preserve"> em </w:t>
      </w:r>
      <w:r w:rsidRPr="76B687C0" w:rsidR="76B687C0">
        <w:rPr>
          <w:rStyle w:val="normaltextrun"/>
          <w:color w:val="000000" w:themeColor="text1" w:themeTint="FF" w:themeShade="FF"/>
        </w:rPr>
        <w:t>conjunto</w:t>
      </w:r>
      <w:r w:rsidRPr="76B687C0" w:rsidR="76B687C0">
        <w:rPr>
          <w:rStyle w:val="normaltextrun"/>
          <w:color w:val="000000" w:themeColor="text1" w:themeTint="FF" w:themeShade="FF"/>
        </w:rPr>
        <w:t xml:space="preserve"> a ferramentas que auxiliam na organização e no fluxo de atividades, torna-se possível identificar oportunidades de melhorias nos equipamentos, </w:t>
      </w:r>
      <w:r w:rsidRPr="76B687C0" w:rsidR="76B687C0">
        <w:rPr>
          <w:rStyle w:val="normaltextrun"/>
          <w:color w:val="000000" w:themeColor="text1" w:themeTint="FF" w:themeShade="FF"/>
        </w:rPr>
        <w:t xml:space="preserve">ferramentas </w:t>
      </w:r>
      <w:r w:rsidRPr="76B687C0" w:rsidR="76B687C0">
        <w:rPr>
          <w:rStyle w:val="normaltextrun"/>
          <w:color w:val="000000" w:themeColor="text1" w:themeTint="FF" w:themeShade="FF"/>
        </w:rPr>
        <w:t xml:space="preserve">e na distribuição espacial dos </w:t>
      </w:r>
      <w:r w:rsidRPr="76B687C0" w:rsidR="76B687C0">
        <w:rPr>
          <w:rStyle w:val="normaltextrun"/>
          <w:color w:val="000000" w:themeColor="text1" w:themeTint="FF" w:themeShade="FF"/>
        </w:rPr>
        <w:t>recursos em</w:t>
      </w:r>
      <w:r w:rsidRPr="76B687C0" w:rsidR="76B687C0">
        <w:rPr>
          <w:rStyle w:val="normaltextrun"/>
          <w:color w:val="000000" w:themeColor="text1" w:themeTint="FF" w:themeShade="FF"/>
        </w:rPr>
        <w:t xml:space="preserve"> oficinas mecânicas. Com isso, pode-se obter o menor dispêndio energético e </w:t>
      </w:r>
      <w:r w:rsidRPr="76B687C0" w:rsidR="76B687C0">
        <w:rPr>
          <w:rStyle w:val="normaltextrun"/>
          <w:color w:val="000000" w:themeColor="text1" w:themeTint="FF" w:themeShade="FF"/>
        </w:rPr>
        <w:t>as posições</w:t>
      </w:r>
      <w:r w:rsidRPr="76B687C0" w:rsidR="76B687C0">
        <w:rPr>
          <w:rStyle w:val="normaltextrun"/>
          <w:color w:val="000000" w:themeColor="text1" w:themeTint="FF" w:themeShade="FF"/>
        </w:rPr>
        <w:t xml:space="preserve"> mais </w:t>
      </w:r>
      <w:r w:rsidRPr="76B687C0" w:rsidR="76B687C0">
        <w:rPr>
          <w:rStyle w:val="normaltextrun"/>
          <w:color w:val="000000" w:themeColor="text1" w:themeTint="FF" w:themeShade="FF"/>
        </w:rPr>
        <w:t>confortáve</w:t>
      </w:r>
      <w:r w:rsidRPr="76B687C0" w:rsidR="76B687C0">
        <w:rPr>
          <w:rStyle w:val="normaltextrun"/>
          <w:color w:val="000000" w:themeColor="text1" w:themeTint="FF" w:themeShade="FF"/>
        </w:rPr>
        <w:t>is</w:t>
      </w:r>
      <w:r w:rsidRPr="76B687C0" w:rsidR="76B687C0">
        <w:rPr>
          <w:rStyle w:val="normaltextrun"/>
          <w:color w:val="000000" w:themeColor="text1" w:themeTint="FF" w:themeShade="FF"/>
        </w:rPr>
        <w:t xml:space="preserve"> para o mecânico executar as determinadas atividades, permitindo otimizar o trabalho. </w:t>
      </w:r>
    </w:p>
    <w:p w:rsidR="436486BC" w:rsidP="76B687C0" w:rsidRDefault="436486BC" w14:paraId="2E195308" w14:textId="3C32DBB2" w14:noSpellErr="1">
      <w:pPr>
        <w:pStyle w:val="paragraph"/>
        <w:spacing w:before="0" w:beforeAutospacing="off" w:after="120" w:afterAutospacing="off"/>
        <w:ind w:firstLine="705"/>
        <w:jc w:val="both"/>
        <w:rPr>
          <w:rStyle w:val="normaltextrun"/>
          <w:color w:val="000000" w:themeColor="text1" w:themeTint="FF" w:themeShade="FF"/>
        </w:rPr>
      </w:pPr>
    </w:p>
    <w:p w:rsidR="00682ED5" w:rsidP="76B687C0" w:rsidRDefault="00682ED5" w14:paraId="593E460A" w14:textId="77777777" w14:noSpellErr="1">
      <w:pPr>
        <w:pStyle w:val="paragraph"/>
        <w:tabs>
          <w:tab w:val="left" w:pos="6045"/>
        </w:tabs>
        <w:spacing w:before="0" w:beforeAutospacing="off" w:after="0" w:afterAutospacing="off"/>
        <w:jc w:val="both"/>
        <w:textAlignment w:val="baseline"/>
        <w:rPr>
          <w:rFonts w:ascii="&amp;quot" w:hAnsi="&amp;quot"/>
          <w:color w:val="000000" w:themeColor="text1" w:themeTint="FF" w:themeShade="FF"/>
          <w:sz w:val="18"/>
          <w:szCs w:val="18"/>
        </w:rPr>
      </w:pPr>
    </w:p>
    <w:p w:rsidR="7C8B5B6B" w:rsidP="76B687C0" w:rsidRDefault="7C8B5B6B" w14:paraId="40F6EFE6" w14:textId="28A15B4F" w14:noSpellErr="1">
      <w:pPr>
        <w:pStyle w:val="paragraph"/>
        <w:numPr>
          <w:ilvl w:val="0"/>
          <w:numId w:val="1"/>
        </w:numPr>
        <w:spacing w:before="0" w:beforeAutospacing="off" w:after="120" w:afterAutospacing="off"/>
        <w:jc w:val="both"/>
        <w:rPr>
          <w:b w:val="1"/>
          <w:bCs w:val="1"/>
          <w:color w:val="000000" w:themeColor="text1" w:themeTint="FF" w:themeShade="FF"/>
        </w:rPr>
      </w:pPr>
      <w:r w:rsidRPr="76B687C0" w:rsidR="76B687C0">
        <w:rPr>
          <w:b w:val="1"/>
          <w:bCs w:val="1"/>
          <w:color w:val="000000" w:themeColor="text1" w:themeTint="FF" w:themeShade="FF"/>
        </w:rPr>
        <w:t>Objetivo</w:t>
      </w:r>
    </w:p>
    <w:p w:rsidR="00CA3EE0" w:rsidP="76B687C0" w:rsidRDefault="006A112A" w14:paraId="4D1E8F67" w14:textId="78C9D812" w14:noSpellErr="1">
      <w:pPr>
        <w:pStyle w:val="paragraph"/>
        <w:spacing w:before="0" w:beforeAutospacing="off" w:after="0" w:afterAutospacing="off"/>
        <w:ind w:firstLine="705"/>
        <w:jc w:val="both"/>
        <w:textAlignment w:val="baseline"/>
        <w:rPr>
          <w:rFonts w:ascii="&amp;quot" w:hAnsi="&amp;quot"/>
          <w:color w:val="000000" w:themeColor="text1" w:themeTint="FF" w:themeShade="FF"/>
          <w:sz w:val="18"/>
          <w:szCs w:val="18"/>
        </w:rPr>
      </w:pPr>
      <w:r w:rsidRPr="76B687C0" w:rsidR="76B687C0">
        <w:rPr>
          <w:rStyle w:val="normaltextrun"/>
          <w:color w:val="000000" w:themeColor="text1" w:themeTint="FF" w:themeShade="FF"/>
        </w:rPr>
        <w:t>O</w:t>
      </w:r>
      <w:r w:rsidRPr="76B687C0" w:rsidR="76B687C0">
        <w:rPr>
          <w:rStyle w:val="normaltextrun"/>
          <w:color w:val="000000" w:themeColor="text1" w:themeTint="FF" w:themeShade="FF"/>
        </w:rPr>
        <w:t xml:space="preserve"> estudo tem como objetivo desenvolver uma </w:t>
      </w:r>
      <w:r w:rsidRPr="76B687C0" w:rsidR="76B687C0">
        <w:rPr>
          <w:rStyle w:val="normaltextrun"/>
          <w:color w:val="000000" w:themeColor="text1" w:themeTint="FF" w:themeShade="FF"/>
        </w:rPr>
        <w:t xml:space="preserve">Análise ergonômica do </w:t>
      </w:r>
      <w:r w:rsidRPr="76B687C0" w:rsidR="76B687C0">
        <w:rPr>
          <w:rStyle w:val="normaltextrun"/>
          <w:color w:val="000000" w:themeColor="text1" w:themeTint="FF" w:themeShade="FF"/>
        </w:rPr>
        <w:t>trabalho</w:t>
      </w:r>
      <w:r w:rsidRPr="76B687C0" w:rsidR="76B687C0">
        <w:rPr>
          <w:rStyle w:val="normaltextrun"/>
          <w:color w:val="000000" w:themeColor="text1" w:themeTint="FF" w:themeShade="FF"/>
        </w:rPr>
        <w:t xml:space="preserve"> </w:t>
      </w:r>
      <w:r w:rsidRPr="76B687C0" w:rsidR="76B687C0">
        <w:rPr>
          <w:rStyle w:val="normaltextrun"/>
          <w:color w:val="000000" w:themeColor="text1" w:themeTint="FF" w:themeShade="FF"/>
        </w:rPr>
        <w:t xml:space="preserve">(AET) </w:t>
      </w:r>
      <w:r w:rsidRPr="76B687C0" w:rsidR="76B687C0">
        <w:rPr>
          <w:rStyle w:val="normaltextrun"/>
          <w:color w:val="000000" w:themeColor="text1" w:themeTint="FF" w:themeShade="FF"/>
        </w:rPr>
        <w:t xml:space="preserve">apontando as principais oportunidades de melhorias encontradas em uma oficina mecânica de pequeno porte, apresentando </w:t>
      </w:r>
      <w:r w:rsidRPr="76B687C0" w:rsidR="76B687C0">
        <w:rPr>
          <w:rStyle w:val="normaltextrun"/>
          <w:color w:val="000000" w:themeColor="text1" w:themeTint="FF" w:themeShade="FF"/>
        </w:rPr>
        <w:t xml:space="preserve">propostas de </w:t>
      </w:r>
      <w:r w:rsidRPr="76B687C0" w:rsidR="76B687C0">
        <w:rPr>
          <w:rStyle w:val="normaltextrun"/>
          <w:color w:val="000000" w:themeColor="text1" w:themeTint="FF" w:themeShade="FF"/>
        </w:rPr>
        <w:t>soluções para os postos de trabalho e auxiliando no desenvolvimento das atividades, otimizando o espaço, a qua</w:t>
      </w:r>
      <w:r w:rsidRPr="76B687C0" w:rsidR="76B687C0">
        <w:rPr>
          <w:rStyle w:val="normaltextrun"/>
          <w:color w:val="000000" w:themeColor="text1" w:themeTint="FF" w:themeShade="FF"/>
        </w:rPr>
        <w:t>lida</w:t>
      </w:r>
      <w:r w:rsidRPr="76B687C0" w:rsidR="76B687C0">
        <w:rPr>
          <w:rStyle w:val="normaltextrun"/>
          <w:color w:val="000000" w:themeColor="text1" w:themeTint="FF" w:themeShade="FF"/>
        </w:rPr>
        <w:t>de do serviço e eficiência das tarefas.</w:t>
      </w:r>
      <w:r w:rsidRPr="76B687C0" w:rsidR="76B687C0">
        <w:rPr>
          <w:rStyle w:val="normaltextrun"/>
          <w:color w:val="000000" w:themeColor="text1" w:themeTint="FF" w:themeShade="FF"/>
        </w:rPr>
        <w:t> </w:t>
      </w:r>
    </w:p>
    <w:p w:rsidR="7C8B5B6B" w:rsidP="76B687C0" w:rsidRDefault="7C8B5B6B" w14:paraId="4FFF598C" w14:textId="41620B7C" w14:noSpellErr="1">
      <w:pPr>
        <w:pStyle w:val="paragraph"/>
        <w:spacing w:before="0" w:beforeAutospacing="off" w:after="0" w:afterAutospacing="off"/>
        <w:ind w:firstLine="705"/>
        <w:jc w:val="both"/>
        <w:rPr>
          <w:rStyle w:val="eop"/>
          <w:color w:val="000000" w:themeColor="text1" w:themeTint="FF" w:themeShade="FF"/>
        </w:rPr>
      </w:pPr>
    </w:p>
    <w:p w:rsidRPr="00C82186" w:rsidR="00C82186" w:rsidP="76B687C0" w:rsidRDefault="00C82186" w14:paraId="36DACD34" w14:textId="77777777" w14:noSpellErr="1">
      <w:pPr>
        <w:pStyle w:val="paragraph"/>
        <w:spacing w:before="0" w:beforeAutospacing="off" w:after="0" w:afterAutospacing="off"/>
        <w:ind w:firstLine="705"/>
        <w:jc w:val="both"/>
        <w:textAlignment w:val="baseline"/>
        <w:rPr>
          <w:rStyle w:val="eop"/>
          <w:rFonts w:ascii="&amp;quot" w:hAnsi="&amp;quot"/>
          <w:color w:val="000000" w:themeColor="text1" w:themeTint="FF" w:themeShade="FF"/>
          <w:sz w:val="18"/>
          <w:szCs w:val="18"/>
        </w:rPr>
      </w:pPr>
    </w:p>
    <w:p w:rsidRPr="007922DC" w:rsidR="00E11BA4" w:rsidP="76B687C0" w:rsidRDefault="7C8B5B6B" w14:paraId="28704673" w14:textId="77777777" w14:noSpellErr="1">
      <w:pPr>
        <w:pStyle w:val="paragraph"/>
        <w:numPr>
          <w:ilvl w:val="0"/>
          <w:numId w:val="1"/>
        </w:numPr>
        <w:spacing w:before="0" w:beforeAutospacing="off" w:after="120" w:afterAutospacing="off"/>
        <w:jc w:val="both"/>
        <w:textAlignment w:val="baseline"/>
        <w:rPr>
          <w:rStyle w:val="eop"/>
          <w:b w:val="1"/>
          <w:bCs w:val="1"/>
          <w:color w:val="000000" w:themeColor="text1"/>
        </w:rPr>
      </w:pPr>
      <w:r w:rsidRPr="76B687C0" w:rsidR="76B687C0">
        <w:rPr>
          <w:rStyle w:val="eop"/>
          <w:b w:val="1"/>
          <w:bCs w:val="1"/>
          <w:color w:val="000000" w:themeColor="text1" w:themeTint="FF" w:themeShade="FF"/>
        </w:rPr>
        <w:t>Metodologia</w:t>
      </w:r>
    </w:p>
    <w:p w:rsidRPr="00B66097" w:rsidR="00B66097" w:rsidP="76B687C0" w:rsidRDefault="74BFD3D7" w14:paraId="764B700F" w14:textId="1D74275D" w14:noSpellErr="1">
      <w:pPr>
        <w:pStyle w:val="paragraph"/>
        <w:spacing w:before="0" w:beforeAutospacing="off" w:after="120" w:afterAutospacing="off"/>
        <w:ind w:firstLine="705"/>
        <w:jc w:val="both"/>
        <w:textAlignment w:val="baseline"/>
        <w:rPr>
          <w:rStyle w:val="normaltextrun"/>
          <w:color w:val="000000" w:themeColor="text1" w:themeTint="FF" w:themeShade="FF"/>
          <w:lang w:val="pt-PT"/>
        </w:rPr>
      </w:pPr>
      <w:r w:rsidRPr="76B687C0" w:rsidR="76B687C0">
        <w:rPr>
          <w:rStyle w:val="normaltextrun"/>
          <w:color w:val="000000" w:themeColor="text1" w:themeTint="FF" w:themeShade="FF"/>
          <w:lang w:val="pt-PT"/>
        </w:rPr>
        <w:t>Para a realização de um</w:t>
      </w:r>
      <w:r w:rsidRPr="76B687C0" w:rsidR="76B687C0">
        <w:rPr>
          <w:rStyle w:val="normaltextrun"/>
          <w:color w:val="000000" w:themeColor="text1" w:themeTint="FF" w:themeShade="FF"/>
          <w:lang w:val="pt-PT"/>
        </w:rPr>
        <w:t>a prática curricular</w:t>
      </w:r>
      <w:r w:rsidRPr="76B687C0" w:rsidR="76B687C0">
        <w:rPr>
          <w:rStyle w:val="normaltextrun"/>
          <w:color w:val="000000" w:themeColor="text1" w:themeTint="FF" w:themeShade="FF"/>
          <w:lang w:val="pt-PT"/>
        </w:rPr>
        <w:t xml:space="preserve"> </w:t>
      </w:r>
      <w:r w:rsidRPr="76B687C0" w:rsidR="76B687C0">
        <w:rPr>
          <w:rStyle w:val="normaltextrun"/>
          <w:color w:val="000000" w:themeColor="text1" w:themeTint="FF" w:themeShade="FF"/>
          <w:lang w:val="pt-PT"/>
        </w:rPr>
        <w:t xml:space="preserve">de </w:t>
      </w:r>
      <w:r w:rsidRPr="76B687C0" w:rsidR="76B687C0">
        <w:rPr>
          <w:rStyle w:val="normaltextrun"/>
          <w:color w:val="000000" w:themeColor="text1" w:themeTint="FF" w:themeShade="FF"/>
          <w:lang w:val="pt-PT"/>
        </w:rPr>
        <w:t xml:space="preserve">extensão universitária </w:t>
      </w:r>
      <w:r w:rsidRPr="76B687C0" w:rsidR="76B687C0">
        <w:rPr>
          <w:rStyle w:val="normaltextrun"/>
          <w:color w:val="000000" w:themeColor="text1" w:themeTint="FF" w:themeShade="FF"/>
          <w:lang w:val="pt-PT"/>
        </w:rPr>
        <w:t xml:space="preserve">na </w:t>
      </w:r>
      <w:r w:rsidRPr="76B687C0" w:rsidR="76B687C0">
        <w:rPr>
          <w:rStyle w:val="normaltextrun"/>
          <w:color w:val="000000" w:themeColor="text1" w:themeTint="FF" w:themeShade="FF"/>
          <w:lang w:val="pt-PT"/>
        </w:rPr>
        <w:t xml:space="preserve">disciplina de Ergonomia Aplicada à Sistemas de </w:t>
      </w:r>
      <w:r w:rsidRPr="76B687C0" w:rsidR="76B687C0">
        <w:rPr>
          <w:rStyle w:val="normaltextrun"/>
          <w:color w:val="000000" w:themeColor="text1" w:themeTint="FF" w:themeShade="FF"/>
          <w:lang w:val="pt-PT"/>
        </w:rPr>
        <w:t>P</w:t>
      </w:r>
      <w:r w:rsidRPr="76B687C0" w:rsidR="76B687C0">
        <w:rPr>
          <w:rStyle w:val="normaltextrun"/>
          <w:color w:val="000000" w:themeColor="text1" w:themeTint="FF" w:themeShade="FF"/>
          <w:lang w:val="pt-PT"/>
        </w:rPr>
        <w:t>rodução</w:t>
      </w:r>
      <w:r w:rsidRPr="76B687C0" w:rsidR="76B687C0">
        <w:rPr>
          <w:rStyle w:val="normaltextrun"/>
          <w:color w:val="000000" w:themeColor="text1" w:themeTint="FF" w:themeShade="FF"/>
          <w:lang w:val="pt-PT"/>
        </w:rPr>
        <w:t>, d</w:t>
      </w:r>
      <w:r w:rsidRPr="76B687C0" w:rsidR="76B687C0">
        <w:rPr>
          <w:rStyle w:val="normaltextrun"/>
          <w:color w:val="000000" w:themeColor="text1" w:themeTint="FF" w:themeShade="FF"/>
          <w:lang w:val="pt-PT"/>
        </w:rPr>
        <w:t>o curso de Engenharia de Produção</w:t>
      </w:r>
      <w:r w:rsidRPr="76B687C0" w:rsidR="76B687C0">
        <w:rPr>
          <w:rStyle w:val="normaltextrun"/>
          <w:color w:val="000000" w:themeColor="text1" w:themeTint="FF" w:themeShade="FF"/>
          <w:lang w:val="pt-PT"/>
        </w:rPr>
        <w:t>, da</w:t>
      </w:r>
      <w:r w:rsidRPr="76B687C0" w:rsidR="76B687C0">
        <w:rPr>
          <w:rStyle w:val="normaltextrun"/>
          <w:color w:val="000000" w:themeColor="text1" w:themeTint="FF" w:themeShade="FF"/>
          <w:lang w:val="pt-PT"/>
        </w:rPr>
        <w:t xml:space="preserve"> PUC </w:t>
      </w:r>
      <w:r w:rsidRPr="76B687C0" w:rsidR="76B687C0">
        <w:rPr>
          <w:rStyle w:val="normaltextrun"/>
          <w:color w:val="000000" w:themeColor="text1" w:themeTint="FF" w:themeShade="FF"/>
          <w:lang w:val="pt-PT"/>
        </w:rPr>
        <w:t>Minas</w:t>
      </w:r>
      <w:r w:rsidRPr="76B687C0" w:rsidR="76B687C0">
        <w:rPr>
          <w:rStyle w:val="normaltextrun"/>
          <w:color w:val="000000" w:themeColor="text1" w:themeTint="FF" w:themeShade="FF"/>
          <w:lang w:val="pt-PT"/>
        </w:rPr>
        <w:t xml:space="preserve"> Betim, foi elaborada uma </w:t>
      </w:r>
      <w:r w:rsidRPr="76B687C0" w:rsidR="76B687C0">
        <w:rPr>
          <w:rStyle w:val="normaltextrun"/>
          <w:color w:val="000000" w:themeColor="text1" w:themeTint="FF" w:themeShade="FF"/>
          <w:lang w:val="pt-PT"/>
        </w:rPr>
        <w:t xml:space="preserve">AET </w:t>
      </w:r>
      <w:r w:rsidRPr="76B687C0" w:rsidR="76B687C0">
        <w:rPr>
          <w:rStyle w:val="normaltextrun"/>
          <w:color w:val="000000" w:themeColor="text1" w:themeTint="FF" w:themeShade="FF"/>
          <w:lang w:val="pt-PT"/>
        </w:rPr>
        <w:t>em uma oficina mecânica.</w:t>
      </w:r>
      <w:r w:rsidRPr="76B687C0" w:rsidR="76B687C0">
        <w:rPr>
          <w:rStyle w:val="normaltextrun"/>
          <w:color w:val="000000" w:themeColor="text1" w:themeTint="FF" w:themeShade="FF"/>
          <w:lang w:val="pt-PT"/>
        </w:rPr>
        <w:t xml:space="preserve"> A metodologia consistiu em visitas à empresa, nas quais foram </w:t>
      </w:r>
      <w:r w:rsidRPr="76B687C0" w:rsidR="76B687C0">
        <w:rPr>
          <w:rStyle w:val="normaltextrun"/>
          <w:color w:val="000000" w:themeColor="text1" w:themeTint="FF" w:themeShade="FF"/>
          <w:lang w:val="pt-PT"/>
        </w:rPr>
        <w:t>efetuadas</w:t>
      </w:r>
      <w:r w:rsidRPr="76B687C0" w:rsidR="76B687C0">
        <w:rPr>
          <w:rStyle w:val="normaltextrun"/>
          <w:color w:val="000000" w:themeColor="text1" w:themeTint="FF" w:themeShade="FF"/>
          <w:lang w:val="pt-PT"/>
        </w:rPr>
        <w:t xml:space="preserve"> observações, entrevistas e, também, conversas com os trabalhadores. Além disso, foram feitos registros fotográficos e medições </w:t>
      </w:r>
      <w:r w:rsidRPr="76B687C0" w:rsidR="76B687C0">
        <w:rPr>
          <w:rStyle w:val="normaltextrun"/>
          <w:color w:val="000000" w:themeColor="text1" w:themeTint="FF" w:themeShade="FF"/>
          <w:lang w:val="pt-PT"/>
        </w:rPr>
        <w:t>das</w:t>
      </w:r>
      <w:r w:rsidRPr="76B687C0" w:rsidR="76B687C0">
        <w:rPr>
          <w:rStyle w:val="normaltextrun"/>
          <w:color w:val="000000" w:themeColor="text1" w:themeTint="FF" w:themeShade="FF"/>
          <w:lang w:val="pt-PT"/>
        </w:rPr>
        <w:t xml:space="preserve"> dimensões </w:t>
      </w:r>
      <w:r w:rsidRPr="76B687C0" w:rsidR="76B687C0">
        <w:rPr>
          <w:rStyle w:val="normaltextrun"/>
          <w:color w:val="000000" w:themeColor="text1" w:themeTint="FF" w:themeShade="FF"/>
          <w:lang w:val="pt-PT"/>
        </w:rPr>
        <w:t>de máquinas e mobiliário</w:t>
      </w:r>
      <w:r w:rsidRPr="76B687C0" w:rsidR="76B687C0">
        <w:rPr>
          <w:rStyle w:val="normaltextrun"/>
          <w:color w:val="000000" w:themeColor="text1" w:themeTint="FF" w:themeShade="FF"/>
          <w:lang w:val="pt-PT"/>
        </w:rPr>
        <w:t xml:space="preserve">. </w:t>
      </w:r>
      <w:r w:rsidRPr="76B687C0" w:rsidR="76B687C0">
        <w:rPr>
          <w:rStyle w:val="normaltextrun"/>
          <w:color w:val="000000" w:themeColor="text1" w:themeTint="FF" w:themeShade="FF"/>
          <w:lang w:val="pt-PT"/>
        </w:rPr>
        <w:t>A</w:t>
      </w:r>
      <w:r w:rsidRPr="76B687C0" w:rsidR="76B687C0">
        <w:rPr>
          <w:rStyle w:val="normaltextrun"/>
          <w:color w:val="000000" w:themeColor="text1" w:themeTint="FF" w:themeShade="FF"/>
          <w:lang w:val="pt-PT"/>
        </w:rPr>
        <w:t xml:space="preserve"> oficina mecânica</w:t>
      </w:r>
      <w:r w:rsidRPr="76B687C0" w:rsidR="76B687C0">
        <w:rPr>
          <w:rStyle w:val="normaltextrun"/>
          <w:color w:val="000000" w:themeColor="text1" w:themeTint="FF" w:themeShade="FF"/>
          <w:lang w:val="pt-PT"/>
        </w:rPr>
        <w:t xml:space="preserve"> </w:t>
      </w:r>
      <w:r w:rsidRPr="76B687C0" w:rsidR="76B687C0">
        <w:rPr>
          <w:rStyle w:val="normaltextrun"/>
          <w:color w:val="000000" w:themeColor="text1" w:themeTint="FF" w:themeShade="FF"/>
          <w:lang w:val="pt-PT"/>
        </w:rPr>
        <w:t xml:space="preserve">é </w:t>
      </w:r>
      <w:r w:rsidRPr="76B687C0" w:rsidR="76B687C0">
        <w:rPr>
          <w:rStyle w:val="normaltextrun"/>
          <w:color w:val="000000" w:themeColor="text1" w:themeTint="FF" w:themeShade="FF"/>
          <w:lang w:val="pt-PT"/>
        </w:rPr>
        <w:t xml:space="preserve">localizada próximo ao </w:t>
      </w:r>
      <w:r w:rsidRPr="76B687C0" w:rsidR="76B687C0">
        <w:rPr>
          <w:rStyle w:val="normaltextrun"/>
          <w:i w:val="1"/>
          <w:iCs w:val="1"/>
          <w:color w:val="000000" w:themeColor="text1" w:themeTint="FF" w:themeShade="FF"/>
          <w:lang w:val="pt-PT"/>
        </w:rPr>
        <w:t>campus</w:t>
      </w:r>
      <w:r w:rsidRPr="76B687C0" w:rsidR="76B687C0">
        <w:rPr>
          <w:rStyle w:val="normaltextrun"/>
          <w:color w:val="000000" w:themeColor="text1" w:themeTint="FF" w:themeShade="FF"/>
          <w:lang w:val="pt-PT"/>
        </w:rPr>
        <w:t xml:space="preserve"> da Universidade</w:t>
      </w:r>
      <w:r w:rsidRPr="76B687C0" w:rsidR="76B687C0">
        <w:rPr>
          <w:rStyle w:val="normaltextrun"/>
          <w:color w:val="000000" w:themeColor="text1" w:themeTint="FF" w:themeShade="FF"/>
          <w:lang w:val="pt-PT"/>
        </w:rPr>
        <w:t>, para tal, o critério de escolha foi em função da identificação de maiores oportunidades de intervenção</w:t>
      </w:r>
      <w:r w:rsidRPr="76B687C0" w:rsidR="76B687C0">
        <w:rPr>
          <w:rStyle w:val="normaltextrun"/>
          <w:color w:val="000000" w:themeColor="text1" w:themeTint="FF" w:themeShade="FF"/>
          <w:lang w:val="pt-PT"/>
        </w:rPr>
        <w:t xml:space="preserve"> e aceitação da empresa</w:t>
      </w:r>
      <w:r w:rsidRPr="76B687C0" w:rsidR="76B687C0">
        <w:rPr>
          <w:rStyle w:val="normaltextrun"/>
          <w:color w:val="000000" w:themeColor="text1" w:themeTint="FF" w:themeShade="FF"/>
          <w:lang w:val="pt-PT"/>
        </w:rPr>
        <w:t>.</w:t>
      </w:r>
      <w:r w:rsidRPr="76B687C0" w:rsidR="76B687C0">
        <w:rPr>
          <w:rStyle w:val="normaltextrun"/>
          <w:color w:val="000000" w:themeColor="text1" w:themeTint="FF" w:themeShade="FF"/>
          <w:lang w:val="pt-PT"/>
        </w:rPr>
        <w:t xml:space="preserve"> </w:t>
      </w:r>
    </w:p>
    <w:p w:rsidRPr="00B66097" w:rsidR="00B66097" w:rsidP="76B687C0" w:rsidRDefault="006D3B8C" w14:paraId="5262948A" w14:textId="4E9D9F91" w14:noSpellErr="1">
      <w:pPr>
        <w:pStyle w:val="paragraph"/>
        <w:spacing w:before="0" w:beforeAutospacing="off" w:after="120" w:afterAutospacing="off"/>
        <w:ind w:firstLine="705"/>
        <w:jc w:val="both"/>
        <w:textAlignment w:val="baseline"/>
        <w:rPr>
          <w:rStyle w:val="normaltextrun"/>
          <w:color w:val="000000" w:themeColor="text1" w:themeTint="FF" w:themeShade="FF"/>
          <w:lang w:val="pt-PT"/>
        </w:rPr>
      </w:pPr>
      <w:r w:rsidRPr="76B687C0" w:rsidR="76B687C0">
        <w:rPr>
          <w:rStyle w:val="normaltextrun"/>
          <w:color w:val="000000" w:themeColor="text1" w:themeTint="FF" w:themeShade="FF"/>
          <w:lang w:val="pt-PT"/>
        </w:rPr>
        <w:t>C</w:t>
      </w:r>
      <w:r w:rsidRPr="76B687C0" w:rsidR="76B687C0">
        <w:rPr>
          <w:rStyle w:val="normaltextrun"/>
          <w:color w:val="000000" w:themeColor="text1" w:themeTint="FF" w:themeShade="FF"/>
          <w:lang w:val="pt-PT"/>
        </w:rPr>
        <w:t>omo primeir</w:t>
      </w:r>
      <w:r w:rsidRPr="76B687C0" w:rsidR="76B687C0">
        <w:rPr>
          <w:rStyle w:val="normaltextrun"/>
          <w:color w:val="000000" w:themeColor="text1" w:themeTint="FF" w:themeShade="FF"/>
          <w:lang w:val="pt-PT"/>
        </w:rPr>
        <w:t>a</w:t>
      </w:r>
      <w:r w:rsidRPr="76B687C0" w:rsidR="76B687C0">
        <w:rPr>
          <w:rStyle w:val="normaltextrun"/>
          <w:color w:val="000000" w:themeColor="text1" w:themeTint="FF" w:themeShade="FF"/>
          <w:lang w:val="pt-PT"/>
        </w:rPr>
        <w:t xml:space="preserve"> </w:t>
      </w:r>
      <w:r w:rsidRPr="76B687C0" w:rsidR="76B687C0">
        <w:rPr>
          <w:rStyle w:val="normaltextrun"/>
          <w:color w:val="000000" w:themeColor="text1" w:themeTint="FF" w:themeShade="FF"/>
          <w:lang w:val="pt-PT"/>
        </w:rPr>
        <w:t>fase</w:t>
      </w:r>
      <w:r w:rsidRPr="76B687C0" w:rsidR="76B687C0">
        <w:rPr>
          <w:rStyle w:val="normaltextrun"/>
          <w:color w:val="000000" w:themeColor="text1" w:themeTint="FF" w:themeShade="FF"/>
          <w:lang w:val="pt-PT"/>
        </w:rPr>
        <w:t xml:space="preserve"> </w:t>
      </w:r>
      <w:r w:rsidRPr="76B687C0" w:rsidR="76B687C0">
        <w:rPr>
          <w:rStyle w:val="normaltextrun"/>
          <w:color w:val="000000" w:themeColor="text1" w:themeTint="FF" w:themeShade="FF"/>
          <w:lang w:val="pt-PT"/>
        </w:rPr>
        <w:t>d</w:t>
      </w:r>
      <w:r w:rsidRPr="76B687C0" w:rsidR="76B687C0">
        <w:rPr>
          <w:rStyle w:val="normaltextrun"/>
          <w:color w:val="000000" w:themeColor="text1" w:themeTint="FF" w:themeShade="FF"/>
          <w:lang w:val="pt-PT"/>
        </w:rPr>
        <w:t>a</w:t>
      </w:r>
      <w:r w:rsidRPr="76B687C0" w:rsidR="76B687C0">
        <w:rPr>
          <w:rStyle w:val="normaltextrun"/>
          <w:color w:val="000000" w:themeColor="text1" w:themeTint="FF" w:themeShade="FF"/>
          <w:lang w:val="pt-PT"/>
        </w:rPr>
        <w:t xml:space="preserve"> análise na oficina,</w:t>
      </w:r>
      <w:r w:rsidRPr="76B687C0" w:rsidR="76B687C0">
        <w:rPr>
          <w:rStyle w:val="normaltextrun"/>
          <w:color w:val="000000" w:themeColor="text1" w:themeTint="FF" w:themeShade="FF"/>
          <w:lang w:val="pt-PT"/>
        </w:rPr>
        <w:t xml:space="preserve"> foi realizada</w:t>
      </w:r>
      <w:r w:rsidRPr="76B687C0" w:rsidR="76B687C0">
        <w:rPr>
          <w:rStyle w:val="normaltextrun"/>
          <w:color w:val="000000" w:themeColor="text1" w:themeTint="FF" w:themeShade="FF"/>
          <w:lang w:val="pt-PT"/>
        </w:rPr>
        <w:t xml:space="preserve"> a análise da demanda </w:t>
      </w:r>
      <w:r w:rsidRPr="76B687C0" w:rsidR="76B687C0">
        <w:rPr>
          <w:rStyle w:val="normaltextrun"/>
          <w:color w:val="000000" w:themeColor="text1" w:themeTint="FF" w:themeShade="FF"/>
          <w:lang w:val="pt-PT"/>
        </w:rPr>
        <w:t xml:space="preserve">(GUÉRIN, 2004) </w:t>
      </w:r>
      <w:r w:rsidRPr="76B687C0" w:rsidR="76B687C0">
        <w:rPr>
          <w:rStyle w:val="normaltextrun"/>
          <w:color w:val="000000" w:themeColor="text1" w:themeTint="FF" w:themeShade="FF"/>
          <w:lang w:val="pt-PT"/>
        </w:rPr>
        <w:t>que é fundamentada em entender a demanda solicitada. Para isso, foi necessário identificar as origens da demanda</w:t>
      </w:r>
      <w:r w:rsidRPr="76B687C0" w:rsidR="76B687C0">
        <w:rPr>
          <w:rStyle w:val="normaltextrun"/>
          <w:color w:val="000000" w:themeColor="text1" w:themeTint="FF" w:themeShade="FF"/>
          <w:lang w:val="pt-PT"/>
        </w:rPr>
        <w:t xml:space="preserve"> e</w:t>
      </w:r>
      <w:r w:rsidRPr="76B687C0" w:rsidR="76B687C0">
        <w:rPr>
          <w:rStyle w:val="normaltextrun"/>
          <w:color w:val="000000" w:themeColor="text1" w:themeTint="FF" w:themeShade="FF"/>
          <w:lang w:val="pt-PT"/>
        </w:rPr>
        <w:t xml:space="preserve">, nesse caso, as principais escolhas da empresa para atingir o conjunto dos objetivos planejados. </w:t>
      </w:r>
      <w:r w:rsidRPr="76B687C0" w:rsidR="76B687C0">
        <w:rPr>
          <w:rStyle w:val="normaltextrun"/>
          <w:color w:val="000000" w:themeColor="text1" w:themeTint="FF" w:themeShade="FF"/>
          <w:lang w:val="pt-PT"/>
        </w:rPr>
        <w:t>F</w:t>
      </w:r>
      <w:r w:rsidRPr="76B687C0" w:rsidR="76B687C0">
        <w:rPr>
          <w:rStyle w:val="normaltextrun"/>
          <w:color w:val="000000" w:themeColor="text1" w:themeTint="FF" w:themeShade="FF"/>
          <w:lang w:val="pt-PT"/>
        </w:rPr>
        <w:t>oi investigado através de visitas na oficina, a qua</w:t>
      </w:r>
      <w:r w:rsidRPr="76B687C0" w:rsidR="76B687C0">
        <w:rPr>
          <w:rStyle w:val="normaltextrun"/>
          <w:color w:val="000000" w:themeColor="text1" w:themeTint="FF" w:themeShade="FF"/>
          <w:lang w:val="pt-PT"/>
        </w:rPr>
        <w:t>lida</w:t>
      </w:r>
      <w:r w:rsidRPr="76B687C0" w:rsidR="76B687C0">
        <w:rPr>
          <w:rStyle w:val="normaltextrun"/>
          <w:color w:val="000000" w:themeColor="text1" w:themeTint="FF" w:themeShade="FF"/>
          <w:lang w:val="pt-PT"/>
        </w:rPr>
        <w:t xml:space="preserve">de dos processos, a produtividade e as condições de orçamento para que posteriormente fosse introduzida as questões relacionadas aos trabalhadores, </w:t>
      </w:r>
      <w:r w:rsidRPr="76B687C0" w:rsidR="76B687C0">
        <w:rPr>
          <w:rStyle w:val="normaltextrun"/>
          <w:color w:val="000000" w:themeColor="text1" w:themeTint="FF" w:themeShade="FF"/>
          <w:lang w:val="pt-PT"/>
        </w:rPr>
        <w:t>com o intuito de</w:t>
      </w:r>
      <w:r w:rsidRPr="76B687C0" w:rsidR="76B687C0">
        <w:rPr>
          <w:rStyle w:val="normaltextrun"/>
          <w:color w:val="000000" w:themeColor="text1" w:themeTint="FF" w:themeShade="FF"/>
          <w:lang w:val="pt-PT"/>
        </w:rPr>
        <w:t xml:space="preserve"> hierarquizar os diferentes problemas. </w:t>
      </w:r>
    </w:p>
    <w:p w:rsidRPr="00B66097" w:rsidR="00B66097" w:rsidP="76B687C0" w:rsidRDefault="36AFF811" w14:paraId="2AE958A3" w14:textId="22DEC447" w14:noSpellErr="1">
      <w:pPr>
        <w:pStyle w:val="paragraph"/>
        <w:spacing w:before="0" w:beforeAutospacing="off" w:after="120" w:afterAutospacing="off"/>
        <w:ind w:firstLine="705"/>
        <w:jc w:val="both"/>
        <w:textAlignment w:val="baseline"/>
        <w:rPr>
          <w:rStyle w:val="normaltextrun"/>
          <w:color w:val="000000" w:themeColor="text1" w:themeTint="FF" w:themeShade="FF"/>
          <w:lang w:val="pt-PT"/>
        </w:rPr>
      </w:pPr>
      <w:r w:rsidRPr="76B687C0" w:rsidR="76B687C0">
        <w:rPr>
          <w:rStyle w:val="normaltextrun"/>
          <w:color w:val="000000" w:themeColor="text1" w:themeTint="FF" w:themeShade="FF"/>
          <w:lang w:val="pt-PT"/>
        </w:rPr>
        <w:t>Em</w:t>
      </w:r>
      <w:r w:rsidRPr="76B687C0" w:rsidR="76B687C0">
        <w:rPr>
          <w:rStyle w:val="normaltextrun"/>
          <w:color w:val="000000" w:themeColor="text1" w:themeTint="FF" w:themeShade="FF"/>
          <w:lang w:val="pt-PT"/>
        </w:rPr>
        <w:t xml:space="preserve"> </w:t>
      </w:r>
      <w:r w:rsidRPr="76B687C0" w:rsidR="76B687C0">
        <w:rPr>
          <w:rStyle w:val="normaltextrun"/>
          <w:color w:val="000000" w:themeColor="text1" w:themeTint="FF" w:themeShade="FF"/>
          <w:lang w:val="pt-PT"/>
        </w:rPr>
        <w:t>seguida</w:t>
      </w:r>
      <w:r w:rsidRPr="76B687C0" w:rsidR="76B687C0">
        <w:rPr>
          <w:rStyle w:val="normaltextrun"/>
          <w:color w:val="000000" w:themeColor="text1" w:themeTint="FF" w:themeShade="FF"/>
          <w:lang w:val="pt-PT"/>
        </w:rPr>
        <w:t>, elaborou-se a análise global da empresa</w:t>
      </w:r>
      <w:r w:rsidRPr="76B687C0" w:rsidR="76B687C0">
        <w:rPr>
          <w:rStyle w:val="normaltextrun"/>
          <w:color w:val="000000" w:themeColor="text1" w:themeTint="FF" w:themeShade="FF"/>
          <w:lang w:val="pt-PT"/>
        </w:rPr>
        <w:t xml:space="preserve"> </w:t>
      </w:r>
      <w:r w:rsidRPr="76B687C0" w:rsidR="76B687C0">
        <w:rPr>
          <w:color w:val="000000" w:themeColor="text1" w:themeTint="FF" w:themeShade="FF"/>
          <w:lang w:val="pt-PT"/>
        </w:rPr>
        <w:t>(</w:t>
      </w:r>
      <w:r w:rsidRPr="76B687C0" w:rsidR="76B687C0">
        <w:rPr>
          <w:color w:val="000000" w:themeColor="text1" w:themeTint="FF" w:themeShade="FF"/>
          <w:lang w:val="pt-PT"/>
        </w:rPr>
        <w:t>GUÉRIN, 2004</w:t>
      </w:r>
      <w:r w:rsidRPr="76B687C0" w:rsidR="76B687C0">
        <w:rPr>
          <w:color w:val="000000" w:themeColor="text1" w:themeTint="FF" w:themeShade="FF"/>
          <w:lang w:val="pt-PT"/>
        </w:rPr>
        <w:t>)</w:t>
      </w:r>
      <w:r w:rsidRPr="76B687C0" w:rsidR="76B687C0">
        <w:rPr>
          <w:rStyle w:val="normaltextrun"/>
          <w:color w:val="000000" w:themeColor="text1" w:themeTint="FF" w:themeShade="FF"/>
          <w:lang w:val="pt-PT"/>
        </w:rPr>
        <w:t>,</w:t>
      </w:r>
      <w:r w:rsidRPr="76B687C0" w:rsidR="76B687C0">
        <w:rPr>
          <w:rStyle w:val="normaltextrun"/>
          <w:color w:val="000000" w:themeColor="text1" w:themeTint="FF" w:themeShade="FF"/>
          <w:lang w:val="pt-PT"/>
        </w:rPr>
        <w:t xml:space="preserve"> com o intuito de conhecimento do funcionamento da empresa nos âmbitos de mercado, econômicos e sociais. </w:t>
      </w:r>
      <w:r w:rsidRPr="76B687C0" w:rsidR="76B687C0">
        <w:rPr>
          <w:rStyle w:val="normaltextrun"/>
          <w:color w:val="000000" w:themeColor="text1" w:themeTint="FF" w:themeShade="FF"/>
          <w:lang w:val="pt-PT"/>
        </w:rPr>
        <w:t>A</w:t>
      </w:r>
      <w:r w:rsidRPr="76B687C0" w:rsidR="76B687C0">
        <w:rPr>
          <w:rStyle w:val="normaltextrun"/>
          <w:color w:val="000000" w:themeColor="text1" w:themeTint="FF" w:themeShade="FF"/>
          <w:lang w:val="pt-PT"/>
        </w:rPr>
        <w:t xml:space="preserve"> análise do seu funcionamento </w:t>
      </w:r>
      <w:r w:rsidRPr="76B687C0" w:rsidR="76B687C0">
        <w:rPr>
          <w:rStyle w:val="normaltextrun"/>
          <w:color w:val="000000" w:themeColor="text1" w:themeTint="FF" w:themeShade="FF"/>
          <w:lang w:val="pt-PT"/>
        </w:rPr>
        <w:t>era</w:t>
      </w:r>
      <w:r w:rsidRPr="76B687C0" w:rsidR="76B687C0">
        <w:rPr>
          <w:rStyle w:val="normaltextrun"/>
          <w:color w:val="000000" w:themeColor="text1" w:themeTint="FF" w:themeShade="FF"/>
          <w:lang w:val="pt-PT"/>
        </w:rPr>
        <w:t xml:space="preserve"> orientada pela demanda e guiada pela necessidade de se elaborar um pré-diagnóstico em relação as oportunidades de melhorias</w:t>
      </w:r>
      <w:r w:rsidRPr="76B687C0" w:rsidR="76B687C0">
        <w:rPr>
          <w:rStyle w:val="normaltextrun"/>
          <w:color w:val="000000" w:themeColor="text1" w:themeTint="FF" w:themeShade="FF"/>
          <w:lang w:val="pt-PT"/>
        </w:rPr>
        <w:t xml:space="preserve"> </w:t>
      </w:r>
      <w:r w:rsidRPr="76B687C0" w:rsidR="76B687C0">
        <w:rPr>
          <w:color w:val="000000" w:themeColor="text1" w:themeTint="FF" w:themeShade="FF"/>
          <w:lang w:val="pt-PT"/>
        </w:rPr>
        <w:t>(</w:t>
      </w:r>
      <w:r w:rsidRPr="76B687C0" w:rsidR="76B687C0">
        <w:rPr>
          <w:color w:val="000000" w:themeColor="text1" w:themeTint="FF" w:themeShade="FF"/>
          <w:lang w:val="pt-PT"/>
        </w:rPr>
        <w:t>GUÉRIN, 2004)</w:t>
      </w:r>
      <w:r w:rsidRPr="76B687C0" w:rsidR="76B687C0">
        <w:rPr>
          <w:rStyle w:val="normaltextrun"/>
          <w:color w:val="000000" w:themeColor="text1" w:themeTint="FF" w:themeShade="FF"/>
          <w:lang w:val="pt-PT"/>
        </w:rPr>
        <w:t>.</w:t>
      </w:r>
      <w:r w:rsidRPr="76B687C0" w:rsidR="76B687C0">
        <w:rPr>
          <w:rStyle w:val="normaltextrun"/>
          <w:color w:val="000000" w:themeColor="text1" w:themeTint="FF" w:themeShade="FF"/>
          <w:lang w:val="pt-PT"/>
        </w:rPr>
        <w:t xml:space="preserve"> Foi levado em consideração alguns fatores, como, o histórico</w:t>
      </w:r>
      <w:r w:rsidRPr="76B687C0" w:rsidR="76B687C0">
        <w:rPr>
          <w:rStyle w:val="normaltextrun"/>
          <w:color w:val="000000" w:themeColor="text1" w:themeTint="FF" w:themeShade="FF"/>
          <w:lang w:val="pt-PT"/>
        </w:rPr>
        <w:t xml:space="preserve"> e</w:t>
      </w:r>
      <w:r w:rsidRPr="76B687C0" w:rsidR="76B687C0">
        <w:rPr>
          <w:rStyle w:val="normaltextrun"/>
          <w:color w:val="000000" w:themeColor="text1" w:themeTint="FF" w:themeShade="FF"/>
          <w:lang w:val="pt-PT"/>
        </w:rPr>
        <w:t xml:space="preserve"> quantidade de trabalhadores, e entre </w:t>
      </w:r>
      <w:r w:rsidRPr="76B687C0" w:rsidR="76B687C0">
        <w:rPr>
          <w:rStyle w:val="normaltextrun"/>
          <w:color w:val="000000" w:themeColor="text1" w:themeTint="FF" w:themeShade="FF"/>
          <w:lang w:val="pt-PT"/>
        </w:rPr>
        <w:t>outras variáveis</w:t>
      </w:r>
      <w:r w:rsidRPr="76B687C0" w:rsidR="76B687C0">
        <w:rPr>
          <w:rStyle w:val="normaltextrun"/>
          <w:color w:val="000000" w:themeColor="text1" w:themeTint="FF" w:themeShade="FF"/>
          <w:lang w:val="pt-PT"/>
        </w:rPr>
        <w:t xml:space="preserve"> que viabiliza</w:t>
      </w:r>
      <w:r w:rsidRPr="76B687C0" w:rsidR="76B687C0">
        <w:rPr>
          <w:rStyle w:val="normaltextrun"/>
          <w:color w:val="000000" w:themeColor="text1" w:themeTint="FF" w:themeShade="FF"/>
          <w:lang w:val="pt-PT"/>
        </w:rPr>
        <w:t>va</w:t>
      </w:r>
      <w:r w:rsidRPr="76B687C0" w:rsidR="76B687C0">
        <w:rPr>
          <w:rStyle w:val="normaltextrun"/>
          <w:color w:val="000000" w:themeColor="text1" w:themeTint="FF" w:themeShade="FF"/>
          <w:lang w:val="pt-PT"/>
        </w:rPr>
        <w:t xml:space="preserve">m a articulação de </w:t>
      </w:r>
      <w:r w:rsidRPr="76B687C0" w:rsidR="76B687C0">
        <w:rPr>
          <w:rStyle w:val="normaltextrun"/>
          <w:color w:val="000000" w:themeColor="text1" w:themeTint="FF" w:themeShade="FF"/>
        </w:rPr>
        <w:t xml:space="preserve">aspectos </w:t>
      </w:r>
      <w:r w:rsidRPr="76B687C0" w:rsidR="76B687C0">
        <w:rPr>
          <w:rStyle w:val="normaltextrun"/>
          <w:color w:val="000000" w:themeColor="text1" w:themeTint="FF" w:themeShade="FF"/>
          <w:lang w:val="pt-PT"/>
        </w:rPr>
        <w:t>do funcionamento global da oficina. </w:t>
      </w:r>
    </w:p>
    <w:p w:rsidRPr="00B66097" w:rsidR="00B66097" w:rsidP="76B687C0" w:rsidRDefault="00201AC1" w14:paraId="54FA2B46" w14:textId="6D5DDCA2" w14:noSpellErr="1">
      <w:pPr>
        <w:pStyle w:val="paragraph"/>
        <w:spacing w:before="0" w:beforeAutospacing="off" w:after="120" w:afterAutospacing="off"/>
        <w:ind w:firstLine="705"/>
        <w:jc w:val="both"/>
        <w:textAlignment w:val="baseline"/>
        <w:rPr>
          <w:rStyle w:val="normaltextrun"/>
          <w:color w:val="000000" w:themeColor="text1" w:themeTint="FF" w:themeShade="FF"/>
          <w:lang w:val="pt-PT"/>
        </w:rPr>
      </w:pPr>
      <w:r w:rsidRPr="76B687C0" w:rsidR="76B687C0">
        <w:rPr>
          <w:rStyle w:val="normaltextrun"/>
          <w:color w:val="000000" w:themeColor="text1" w:themeTint="FF" w:themeShade="FF"/>
          <w:lang w:val="pt-PT"/>
        </w:rPr>
        <w:t>Foi realizada, então,</w:t>
      </w:r>
      <w:r w:rsidRPr="76B687C0" w:rsidR="76B687C0">
        <w:rPr>
          <w:rStyle w:val="normaltextrun"/>
          <w:color w:val="000000" w:themeColor="text1" w:themeTint="FF" w:themeShade="FF"/>
          <w:lang w:val="pt-PT"/>
        </w:rPr>
        <w:t xml:space="preserve"> </w:t>
      </w:r>
      <w:r w:rsidRPr="76B687C0" w:rsidR="76B687C0">
        <w:rPr>
          <w:rStyle w:val="normaltextrun"/>
          <w:color w:val="000000" w:themeColor="text1" w:themeTint="FF" w:themeShade="FF"/>
          <w:lang w:val="pt-PT"/>
        </w:rPr>
        <w:t xml:space="preserve">a </w:t>
      </w:r>
      <w:r w:rsidRPr="76B687C0" w:rsidR="76B687C0">
        <w:rPr>
          <w:rStyle w:val="normaltextrun"/>
          <w:color w:val="000000" w:themeColor="text1" w:themeTint="FF" w:themeShade="FF"/>
          <w:lang w:val="pt-PT"/>
        </w:rPr>
        <w:t>análise da tarefa e da atividade, que abrange</w:t>
      </w:r>
      <w:r w:rsidRPr="76B687C0" w:rsidR="76B687C0">
        <w:rPr>
          <w:rStyle w:val="normaltextrun"/>
          <w:color w:val="000000" w:themeColor="text1" w:themeTint="FF" w:themeShade="FF"/>
          <w:lang w:val="pt-PT"/>
        </w:rPr>
        <w:t>m</w:t>
      </w:r>
      <w:r w:rsidRPr="76B687C0" w:rsidR="76B687C0">
        <w:rPr>
          <w:rStyle w:val="normaltextrun"/>
          <w:color w:val="000000" w:themeColor="text1" w:themeTint="FF" w:themeShade="FF"/>
          <w:lang w:val="pt-PT"/>
        </w:rPr>
        <w:t xml:space="preserve"> as condições e o resultado do trabalho, além das próprias atividades efetuadas no trabalho.</w:t>
      </w:r>
      <w:r w:rsidRPr="76B687C0" w:rsidR="76B687C0">
        <w:rPr>
          <w:color w:val="000000" w:themeColor="text1" w:themeTint="FF" w:themeShade="FF"/>
          <w:lang w:val="pt-PT"/>
        </w:rPr>
        <w:t xml:space="preserve"> De acordo com </w:t>
      </w:r>
      <w:r w:rsidRPr="76B687C0" w:rsidR="76B687C0">
        <w:rPr>
          <w:color w:val="000000" w:themeColor="text1" w:themeTint="FF" w:themeShade="FF"/>
          <w:lang w:val="pt-PT"/>
        </w:rPr>
        <w:t>G</w:t>
      </w:r>
      <w:r w:rsidRPr="76B687C0" w:rsidR="76B687C0">
        <w:rPr>
          <w:color w:val="000000" w:themeColor="text1" w:themeTint="FF" w:themeShade="FF"/>
          <w:lang w:val="pt-PT"/>
        </w:rPr>
        <w:t>uérin (</w:t>
      </w:r>
      <w:r w:rsidRPr="76B687C0" w:rsidR="76B687C0">
        <w:rPr>
          <w:color w:val="000000" w:themeColor="text1" w:themeTint="FF" w:themeShade="FF"/>
          <w:lang w:val="pt-PT"/>
        </w:rPr>
        <w:t>2004</w:t>
      </w:r>
      <w:r w:rsidRPr="76B687C0" w:rsidR="76B687C0">
        <w:rPr>
          <w:color w:val="000000" w:themeColor="text1" w:themeTint="FF" w:themeShade="FF"/>
          <w:lang w:val="pt-PT"/>
        </w:rPr>
        <w:t>)</w:t>
      </w:r>
      <w:r w:rsidRPr="76B687C0" w:rsidR="76B687C0">
        <w:rPr>
          <w:rStyle w:val="normaltextrun"/>
          <w:color w:val="000000" w:themeColor="text1" w:themeTint="FF" w:themeShade="FF"/>
          <w:lang w:val="pt-PT"/>
        </w:rPr>
        <w:t xml:space="preserve"> </w:t>
      </w:r>
      <w:r w:rsidRPr="76B687C0" w:rsidR="76B687C0">
        <w:rPr>
          <w:rStyle w:val="normaltextrun"/>
          <w:color w:val="000000" w:themeColor="text1" w:themeTint="FF" w:themeShade="FF"/>
          <w:lang w:val="pt-PT"/>
        </w:rPr>
        <w:t xml:space="preserve">a tarefa é o objetivo a ser alcançado, o trabalho prescrito pela empresa ao trabalhador, com as condições determinadas e resultados antecipados. </w:t>
      </w:r>
      <w:r w:rsidRPr="76B687C0" w:rsidR="76B687C0">
        <w:rPr>
          <w:rStyle w:val="normaltextrun"/>
          <w:color w:val="000000" w:themeColor="text1" w:themeTint="FF" w:themeShade="FF"/>
          <w:lang w:val="pt-PT"/>
        </w:rPr>
        <w:t>Ao passo que</w:t>
      </w:r>
      <w:r w:rsidRPr="76B687C0" w:rsidR="76B687C0">
        <w:rPr>
          <w:rStyle w:val="normaltextrun"/>
          <w:color w:val="000000" w:themeColor="text1" w:themeTint="FF" w:themeShade="FF"/>
          <w:lang w:val="pt-PT"/>
        </w:rPr>
        <w:t xml:space="preserve"> a atividade é o trabalho que o funcionário realmente efetua, que são as condições reais de trabalho e que demonstra os resultados efetivos. Assim, buscou-se coletar informações referentes ao maquinário, dados referentes ao meio ambiente de trabalho, informações técnicas dos processos e fatores de dados psicofísicos dos operadores. </w:t>
      </w:r>
    </w:p>
    <w:p w:rsidR="006B19EB" w:rsidP="76B687C0" w:rsidRDefault="7C8B5B6B" w14:paraId="0D5B084D" w14:textId="66181673" w14:noSpellErr="1">
      <w:pPr>
        <w:pStyle w:val="paragraph"/>
        <w:spacing w:before="0" w:beforeAutospacing="off" w:after="120" w:afterAutospacing="off"/>
        <w:ind w:firstLine="705"/>
        <w:jc w:val="both"/>
        <w:textAlignment w:val="baseline"/>
        <w:rPr>
          <w:rStyle w:val="normaltextrun"/>
          <w:color w:val="000000" w:themeColor="text1" w:themeTint="FF" w:themeShade="FF"/>
          <w:lang w:val="pt-PT"/>
        </w:rPr>
      </w:pPr>
      <w:r w:rsidRPr="76B687C0" w:rsidR="76B687C0">
        <w:rPr>
          <w:rStyle w:val="normaltextrun"/>
          <w:color w:val="000000" w:themeColor="text1" w:themeTint="FF" w:themeShade="FF"/>
          <w:lang w:val="pt-PT"/>
        </w:rPr>
        <w:t>Em última instância</w:t>
      </w:r>
      <w:r w:rsidRPr="76B687C0" w:rsidR="76B687C0">
        <w:rPr>
          <w:rStyle w:val="normaltextrun"/>
          <w:color w:val="000000" w:themeColor="text1" w:themeTint="FF" w:themeShade="FF"/>
          <w:lang w:val="pt-PT"/>
        </w:rPr>
        <w:t>,</w:t>
      </w:r>
      <w:r w:rsidRPr="76B687C0" w:rsidR="76B687C0">
        <w:rPr>
          <w:rStyle w:val="normaltextrun"/>
          <w:color w:val="000000" w:themeColor="text1" w:themeTint="FF" w:themeShade="FF"/>
          <w:lang w:val="pt-PT"/>
        </w:rPr>
        <w:t xml:space="preserve"> da análise na oficina, tem-se o diagnóstico que sintetiza os resultados das observações, medidas e entrevistas. Nesse contexto, </w:t>
      </w:r>
      <w:r w:rsidRPr="76B687C0" w:rsidR="76B687C0">
        <w:rPr>
          <w:color w:val="000000" w:themeColor="text1" w:themeTint="FF" w:themeShade="FF"/>
          <w:lang w:val="pt-PT"/>
        </w:rPr>
        <w:t>(</w:t>
      </w:r>
      <w:r w:rsidRPr="76B687C0" w:rsidR="76B687C0">
        <w:rPr>
          <w:color w:val="000000" w:themeColor="text1" w:themeTint="FF" w:themeShade="FF"/>
          <w:lang w:val="pt-PT"/>
        </w:rPr>
        <w:t>GUÉRIN, 2004</w:t>
      </w:r>
      <w:r w:rsidRPr="76B687C0" w:rsidR="76B687C0">
        <w:rPr>
          <w:color w:val="000000" w:themeColor="text1" w:themeTint="FF" w:themeShade="FF"/>
          <w:lang w:val="pt-PT"/>
        </w:rPr>
        <w:t>)</w:t>
      </w:r>
      <w:r w:rsidRPr="76B687C0" w:rsidR="76B687C0">
        <w:rPr>
          <w:rStyle w:val="normaltextrun"/>
          <w:color w:val="000000" w:themeColor="text1" w:themeTint="FF" w:themeShade="FF"/>
          <w:lang w:val="pt-PT"/>
        </w:rPr>
        <w:t xml:space="preserve"> o diagnóstico é um projeto de modificações e melhorias globais da empresa, estabelecendo as soluções formuladas pelo analista ergonômico. Para formular o diagnóstico foram utilizadas </w:t>
      </w:r>
      <w:r w:rsidRPr="76B687C0" w:rsidR="76B687C0">
        <w:rPr>
          <w:rStyle w:val="normaltextrun"/>
          <w:color w:val="000000" w:themeColor="text1" w:themeTint="FF" w:themeShade="FF"/>
          <w:lang w:val="pt-PT"/>
        </w:rPr>
        <w:t>duas</w:t>
      </w:r>
      <w:r w:rsidRPr="76B687C0" w:rsidR="76B687C0">
        <w:rPr>
          <w:rStyle w:val="normaltextrun"/>
          <w:color w:val="000000" w:themeColor="text1" w:themeTint="FF" w:themeShade="FF"/>
          <w:lang w:val="pt-PT"/>
        </w:rPr>
        <w:t xml:space="preserve"> ferramenta</w:t>
      </w:r>
      <w:r w:rsidRPr="76B687C0" w:rsidR="76B687C0">
        <w:rPr>
          <w:rStyle w:val="normaltextrun"/>
          <w:color w:val="000000" w:themeColor="text1" w:themeTint="FF" w:themeShade="FF"/>
          <w:lang w:val="pt-PT"/>
        </w:rPr>
        <w:t>s:</w:t>
      </w:r>
      <w:r w:rsidRPr="76B687C0" w:rsidR="76B687C0">
        <w:rPr>
          <w:rStyle w:val="normaltextrun"/>
          <w:color w:val="000000" w:themeColor="text1" w:themeTint="FF" w:themeShade="FF"/>
          <w:lang w:val="pt-PT"/>
        </w:rPr>
        <w:t xml:space="preserve"> o 5S e o diagrama de espaguete</w:t>
      </w:r>
      <w:r w:rsidRPr="76B687C0" w:rsidR="76B687C0">
        <w:rPr>
          <w:rStyle w:val="normaltextrun"/>
          <w:color w:val="000000" w:themeColor="text1" w:themeTint="FF" w:themeShade="FF"/>
          <w:lang w:val="pt-PT"/>
        </w:rPr>
        <w:t>,</w:t>
      </w:r>
      <w:r w:rsidRPr="76B687C0" w:rsidR="76B687C0">
        <w:rPr>
          <w:rStyle w:val="normaltextrun"/>
          <w:color w:val="000000" w:themeColor="text1" w:themeTint="FF" w:themeShade="FF"/>
          <w:lang w:val="pt-PT"/>
        </w:rPr>
        <w:t xml:space="preserve"> que auxiliaram no processo de análise.  </w:t>
      </w:r>
    </w:p>
    <w:p w:rsidRPr="00B66097" w:rsidR="00B66097" w:rsidP="76B687C0" w:rsidRDefault="002905D3" w14:paraId="67B231BB" w14:textId="340C71E3" w14:noSpellErr="1">
      <w:pPr>
        <w:pStyle w:val="paragraph"/>
        <w:spacing w:before="0" w:beforeAutospacing="off" w:after="120" w:afterAutospacing="off"/>
        <w:ind w:firstLine="705"/>
        <w:jc w:val="both"/>
        <w:textAlignment w:val="baseline"/>
        <w:rPr>
          <w:rStyle w:val="normaltextrun"/>
          <w:color w:val="000000" w:themeColor="text1" w:themeTint="FF" w:themeShade="FF"/>
          <w:lang w:val="pt-PT"/>
        </w:rPr>
      </w:pPr>
      <w:r w:rsidRPr="76B687C0" w:rsidR="76B687C0">
        <w:rPr>
          <w:rStyle w:val="normaltextrun"/>
          <w:color w:val="000000" w:themeColor="text1" w:themeTint="FF" w:themeShade="FF"/>
          <w:lang w:val="pt-PT"/>
        </w:rPr>
        <w:t xml:space="preserve">O </w:t>
      </w:r>
      <w:r w:rsidRPr="76B687C0" w:rsidR="76B687C0">
        <w:rPr>
          <w:rStyle w:val="normaltextrun"/>
          <w:color w:val="000000" w:themeColor="text1" w:themeTint="FF" w:themeShade="FF"/>
          <w:lang w:val="pt-PT"/>
        </w:rPr>
        <w:t xml:space="preserve">5S </w:t>
      </w:r>
      <w:r w:rsidRPr="76B687C0" w:rsidR="76B687C0">
        <w:rPr>
          <w:rStyle w:val="normaltextrun"/>
          <w:color w:val="000000" w:themeColor="text1" w:themeTint="FF" w:themeShade="FF"/>
          <w:lang w:val="pt-PT"/>
        </w:rPr>
        <w:t>(FALCONI, 1996</w:t>
      </w:r>
      <w:r w:rsidRPr="76B687C0" w:rsidR="76B687C0">
        <w:rPr>
          <w:rStyle w:val="normaltextrun"/>
          <w:color w:val="000000" w:themeColor="text1" w:themeTint="FF" w:themeShade="FF"/>
          <w:lang w:val="pt-PT"/>
        </w:rPr>
        <w:t>)</w:t>
      </w:r>
      <w:r w:rsidRPr="76B687C0" w:rsidR="76B687C0">
        <w:rPr>
          <w:rStyle w:val="normaltextrun"/>
          <w:color w:val="000000" w:themeColor="text1" w:themeTint="FF" w:themeShade="FF"/>
          <w:lang w:val="pt-PT"/>
        </w:rPr>
        <w:t>, é um programa de gestão da</w:t>
      </w:r>
      <w:r w:rsidRPr="76B687C0" w:rsidR="76B687C0">
        <w:rPr>
          <w:rStyle w:val="normaltextrun"/>
          <w:color w:val="000000" w:themeColor="text1" w:themeTint="FF" w:themeShade="FF"/>
          <w:lang w:val="pt-PT"/>
        </w:rPr>
        <w:t xml:space="preserve"> qualidade</w:t>
      </w:r>
      <w:r w:rsidRPr="76B687C0" w:rsidR="76B687C0">
        <w:rPr>
          <w:rStyle w:val="normaltextrun"/>
          <w:color w:val="000000" w:themeColor="text1" w:themeTint="FF" w:themeShade="FF"/>
          <w:lang w:val="pt-PT"/>
        </w:rPr>
        <w:t xml:space="preserve">, desenvolvido no Japão por Kaoru Ishikawa que sugere cinco sensos: senso de utilização, senso de organização, senso de limpeza, senso de saúde e higiene, e senso de disciplina. Ainda, de acordo com Falconi, o programa 5S é um sistema de organização do ambiente </w:t>
      </w:r>
      <w:r w:rsidRPr="76B687C0" w:rsidR="76B687C0">
        <w:rPr>
          <w:rStyle w:val="normaltextrun"/>
          <w:color w:val="000000" w:themeColor="text1" w:themeTint="FF" w:themeShade="FF"/>
          <w:lang w:val="pt-PT"/>
        </w:rPr>
        <w:t>de</w:t>
      </w:r>
      <w:r w:rsidRPr="76B687C0" w:rsidR="76B687C0">
        <w:rPr>
          <w:rStyle w:val="normaltextrun"/>
          <w:color w:val="000000" w:themeColor="text1" w:themeTint="FF" w:themeShade="FF"/>
          <w:lang w:val="pt-PT"/>
        </w:rPr>
        <w:t xml:space="preserve"> trabalho, que envolve todas as pessoas da organização e é visto como uma nova maneira de conduzir a empresa com ganhos efetivos de produtividade.  </w:t>
      </w:r>
    </w:p>
    <w:p w:rsidR="006B19EB" w:rsidP="76B687C0" w:rsidRDefault="002905D3" w14:paraId="72E47CF3" w14:textId="04758AE9" w14:noSpellErr="1">
      <w:pPr>
        <w:pStyle w:val="paragraph"/>
        <w:spacing w:before="0" w:beforeAutospacing="off" w:after="120" w:afterAutospacing="off"/>
        <w:ind w:firstLine="705"/>
        <w:jc w:val="both"/>
        <w:textAlignment w:val="baseline"/>
        <w:rPr>
          <w:rStyle w:val="normaltextrun"/>
          <w:color w:val="000000" w:themeColor="text1" w:themeTint="FF" w:themeShade="FF"/>
          <w:lang w:val="pt-PT"/>
        </w:rPr>
      </w:pPr>
      <w:r w:rsidRPr="76B687C0" w:rsidR="76B687C0">
        <w:rPr>
          <w:rStyle w:val="normaltextrun"/>
          <w:color w:val="000000" w:themeColor="text1" w:themeTint="FF" w:themeShade="FF"/>
          <w:lang w:val="pt-PT"/>
        </w:rPr>
        <w:t>Já</w:t>
      </w:r>
      <w:r w:rsidRPr="76B687C0" w:rsidR="76B687C0">
        <w:rPr>
          <w:rStyle w:val="normaltextrun"/>
          <w:color w:val="000000" w:themeColor="text1" w:themeTint="FF" w:themeShade="FF"/>
          <w:lang w:val="pt-PT"/>
        </w:rPr>
        <w:t xml:space="preserve"> o diagrama de espaguete </w:t>
      </w:r>
      <w:r w:rsidRPr="76B687C0" w:rsidR="76B687C0">
        <w:rPr>
          <w:rStyle w:val="normaltextrun"/>
          <w:color w:val="000000" w:themeColor="text1" w:themeTint="FF" w:themeShade="FF"/>
          <w:lang w:val="pt-PT"/>
        </w:rPr>
        <w:t>(</w:t>
      </w:r>
      <w:r w:rsidRPr="76B687C0" w:rsidR="76B687C0">
        <w:rPr>
          <w:rStyle w:val="normaltextrun"/>
          <w:color w:val="000000" w:themeColor="text1" w:themeTint="FF" w:themeShade="FF"/>
          <w:lang w:val="pt-PT"/>
        </w:rPr>
        <w:t>MURRAY</w:t>
      </w:r>
      <w:r w:rsidRPr="76B687C0" w:rsidR="76B687C0">
        <w:rPr>
          <w:rStyle w:val="normaltextrun"/>
          <w:color w:val="000000" w:themeColor="text1" w:themeTint="FF" w:themeShade="FF"/>
          <w:lang w:val="pt-PT"/>
        </w:rPr>
        <w:t xml:space="preserve"> </w:t>
      </w:r>
      <w:r w:rsidRPr="76B687C0" w:rsidR="76B687C0">
        <w:rPr>
          <w:rStyle w:val="normaltextrun"/>
          <w:color w:val="000000" w:themeColor="text1" w:themeTint="FF" w:themeShade="FF"/>
          <w:lang w:val="pt-PT"/>
        </w:rPr>
        <w:t>e</w:t>
      </w:r>
      <w:r w:rsidRPr="76B687C0" w:rsidR="76B687C0">
        <w:rPr>
          <w:rStyle w:val="normaltextrun"/>
          <w:color w:val="000000" w:themeColor="text1" w:themeTint="FF" w:themeShade="FF"/>
          <w:lang w:val="pt-PT"/>
        </w:rPr>
        <w:t xml:space="preserve"> </w:t>
      </w:r>
      <w:r w:rsidRPr="76B687C0" w:rsidR="76B687C0">
        <w:rPr>
          <w:rStyle w:val="normaltextrun"/>
          <w:color w:val="000000" w:themeColor="text1" w:themeTint="FF" w:themeShade="FF"/>
          <w:lang w:val="pt-PT"/>
        </w:rPr>
        <w:t>ADAIR</w:t>
      </w:r>
      <w:r w:rsidRPr="76B687C0" w:rsidR="76B687C0">
        <w:rPr>
          <w:rStyle w:val="normaltextrun"/>
          <w:color w:val="000000" w:themeColor="text1" w:themeTint="FF" w:themeShade="FF"/>
          <w:lang w:val="pt-PT"/>
        </w:rPr>
        <w:t>, 1996)</w:t>
      </w:r>
      <w:r w:rsidRPr="76B687C0" w:rsidR="76B687C0">
        <w:rPr>
          <w:rStyle w:val="normaltextrun"/>
          <w:color w:val="000000" w:themeColor="text1" w:themeTint="FF" w:themeShade="FF"/>
          <w:lang w:val="pt-PT"/>
        </w:rPr>
        <w:t xml:space="preserve">, é uma ferramenta desenvolvida da cultura </w:t>
      </w:r>
      <w:r w:rsidRPr="76B687C0" w:rsidR="76B687C0">
        <w:rPr>
          <w:rStyle w:val="normaltextrun"/>
          <w:i w:val="1"/>
          <w:iCs w:val="1"/>
          <w:color w:val="000000" w:themeColor="text1" w:themeTint="FF" w:themeShade="FF"/>
          <w:lang w:val="pt-PT"/>
        </w:rPr>
        <w:t xml:space="preserve">Lean manufacturing </w:t>
      </w:r>
      <w:r w:rsidRPr="76B687C0" w:rsidR="76B687C0">
        <w:rPr>
          <w:rStyle w:val="normaltextrun"/>
          <w:color w:val="000000" w:themeColor="text1" w:themeTint="FF" w:themeShade="FF"/>
          <w:lang w:val="pt-PT"/>
        </w:rPr>
        <w:t xml:space="preserve">para auxiliar na construção de um </w:t>
      </w:r>
      <w:r w:rsidRPr="76B687C0" w:rsidR="76B687C0">
        <w:rPr>
          <w:rStyle w:val="normaltextrun"/>
          <w:i w:val="1"/>
          <w:iCs w:val="1"/>
          <w:color w:val="000000" w:themeColor="text1" w:themeTint="FF" w:themeShade="FF"/>
          <w:lang w:val="pt-PT"/>
        </w:rPr>
        <w:t>layout</w:t>
      </w:r>
      <w:r w:rsidRPr="76B687C0" w:rsidR="76B687C0">
        <w:rPr>
          <w:rStyle w:val="normaltextrun"/>
          <w:color w:val="000000" w:themeColor="text1" w:themeTint="FF" w:themeShade="FF"/>
          <w:lang w:val="pt-PT"/>
        </w:rPr>
        <w:t xml:space="preserve"> favorável as atividades de acordo com as observações das distâncias percorridas na realização de uma determinada tarefa. Ainda, segundo os autores Murray e Adair, o diagrama torna possível executar o maior número de etapas sem interromper temporariamente o processo, que resulta em </w:t>
      </w:r>
      <w:r w:rsidRPr="76B687C0" w:rsidR="76B687C0">
        <w:rPr>
          <w:rStyle w:val="normaltextrun"/>
          <w:color w:val="000000" w:themeColor="text1" w:themeTint="FF" w:themeShade="FF"/>
          <w:lang w:val="pt-PT"/>
        </w:rPr>
        <w:t xml:space="preserve">maior </w:t>
      </w:r>
      <w:r w:rsidRPr="76B687C0" w:rsidR="76B687C0">
        <w:rPr>
          <w:rStyle w:val="normaltextrun"/>
          <w:color w:val="000000" w:themeColor="text1" w:themeTint="FF" w:themeShade="FF"/>
          <w:lang w:val="pt-PT"/>
        </w:rPr>
        <w:t>a</w:t>
      </w:r>
      <w:r w:rsidRPr="76B687C0" w:rsidR="76B687C0">
        <w:rPr>
          <w:rStyle w:val="normaltextrun"/>
          <w:color w:val="000000" w:themeColor="text1" w:themeTint="FF" w:themeShade="FF"/>
          <w:lang w:val="pt-PT"/>
        </w:rPr>
        <w:t>gilidade</w:t>
      </w:r>
      <w:r w:rsidRPr="76B687C0" w:rsidR="76B687C0">
        <w:rPr>
          <w:rStyle w:val="normaltextrun"/>
          <w:color w:val="000000" w:themeColor="text1" w:themeTint="FF" w:themeShade="FF"/>
          <w:lang w:val="pt-PT"/>
        </w:rPr>
        <w:t xml:space="preserve"> nas atividades. </w:t>
      </w:r>
    </w:p>
    <w:p w:rsidR="00381B76" w:rsidP="76B687C0" w:rsidRDefault="00381B76" w14:paraId="2C5EC451" w14:textId="4A9E2FB1" w14:noSpellErr="1">
      <w:pPr>
        <w:pStyle w:val="paragraph"/>
        <w:spacing w:before="0" w:beforeAutospacing="off" w:after="120" w:afterAutospacing="off"/>
        <w:ind w:firstLine="705"/>
        <w:jc w:val="both"/>
        <w:textAlignment w:val="baseline"/>
        <w:rPr>
          <w:rStyle w:val="normaltextrun"/>
          <w:color w:val="000000" w:themeColor="text1" w:themeTint="FF" w:themeShade="FF"/>
          <w:lang w:val="pt-PT"/>
        </w:rPr>
      </w:pPr>
    </w:p>
    <w:p w:rsidR="00381B76" w:rsidP="76B687C0" w:rsidRDefault="00381B76" w14:paraId="31987218" w14:textId="77777777" w14:noSpellErr="1">
      <w:pPr>
        <w:pStyle w:val="paragraph"/>
        <w:spacing w:before="0" w:beforeAutospacing="off" w:after="120" w:afterAutospacing="off"/>
        <w:ind w:firstLine="705"/>
        <w:jc w:val="both"/>
        <w:textAlignment w:val="baseline"/>
        <w:rPr>
          <w:rStyle w:val="normaltextrun"/>
          <w:color w:val="000000" w:themeColor="text1" w:themeTint="FF" w:themeShade="FF"/>
          <w:lang w:val="pt-PT"/>
        </w:rPr>
      </w:pPr>
    </w:p>
    <w:p w:rsidR="00381B76" w:rsidP="76B687C0" w:rsidRDefault="00381B76" w14:paraId="012FB0DC" w14:textId="77777777" w14:noSpellErr="1">
      <w:pPr>
        <w:pStyle w:val="paragraph"/>
        <w:spacing w:before="0" w:beforeAutospacing="off" w:after="120" w:afterAutospacing="off"/>
        <w:jc w:val="both"/>
        <w:textAlignment w:val="baseline"/>
        <w:rPr>
          <w:rStyle w:val="normaltextrun"/>
          <w:color w:val="000000" w:themeColor="text1" w:themeTint="FF" w:themeShade="FF"/>
          <w:lang w:val="pt-PT"/>
        </w:rPr>
      </w:pPr>
    </w:p>
    <w:p w:rsidR="75D099FE" w:rsidP="76B687C0" w:rsidRDefault="7C8B5B6B" w14:paraId="3A735DD1" w14:textId="57778A04" w14:noSpellErr="1">
      <w:pPr>
        <w:pStyle w:val="paragraph"/>
        <w:numPr>
          <w:ilvl w:val="0"/>
          <w:numId w:val="1"/>
        </w:numPr>
        <w:spacing w:before="0" w:beforeAutospacing="off" w:after="120" w:afterAutospacing="off"/>
        <w:jc w:val="both"/>
        <w:rPr>
          <w:rStyle w:val="normaltextrun"/>
          <w:b w:val="1"/>
          <w:bCs w:val="1"/>
          <w:color w:val="000000" w:themeColor="text1" w:themeTint="FF" w:themeShade="FF"/>
          <w:lang w:val="pt-PT"/>
        </w:rPr>
      </w:pPr>
      <w:r w:rsidRPr="76B687C0" w:rsidR="76B687C0">
        <w:rPr>
          <w:rStyle w:val="normaltextrun"/>
          <w:b w:val="1"/>
          <w:bCs w:val="1"/>
          <w:color w:val="000000" w:themeColor="text1" w:themeTint="FF" w:themeShade="FF"/>
          <w:lang w:val="pt-PT"/>
        </w:rPr>
        <w:t>Discussão e Análise dos Resultados</w:t>
      </w:r>
    </w:p>
    <w:p w:rsidRPr="00F65FBA" w:rsidR="00274C64" w:rsidP="76B687C0" w:rsidRDefault="00274C64" w14:paraId="0F659DAB" w14:textId="3E41B085" w14:noSpellErr="1">
      <w:pPr>
        <w:spacing w:after="120" w:line="240" w:lineRule="auto"/>
        <w:ind w:firstLine="705"/>
        <w:jc w:val="both"/>
        <w:textAlignment w:val="baseline"/>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 xml:space="preserve">A empresa </w:t>
      </w:r>
      <w:r w:rsidRPr="76B687C0" w:rsidR="76B687C0">
        <w:rPr>
          <w:rFonts w:ascii="Times New Roman" w:hAnsi="Times New Roman" w:eastAsia="Times New Roman" w:cs="Times New Roman"/>
          <w:color w:val="000000" w:themeColor="text1" w:themeTint="FF" w:themeShade="FF"/>
          <w:sz w:val="24"/>
          <w:szCs w:val="24"/>
          <w:lang w:val="pt-PT" w:eastAsia="pt-BR"/>
        </w:rPr>
        <w:t>analisada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para formulação da AET foi uma oficina mecânica que tem dez anos de atuação no mercado e é especializada em </w:t>
      </w:r>
      <w:r w:rsidRPr="76B687C0" w:rsidR="76B687C0">
        <w:rPr>
          <w:rFonts w:ascii="Times New Roman" w:hAnsi="Times New Roman" w:eastAsia="Times New Roman" w:cs="Times New Roman"/>
          <w:color w:val="000000" w:themeColor="text1" w:themeTint="FF" w:themeShade="FF"/>
          <w:sz w:val="24"/>
          <w:szCs w:val="24"/>
          <w:lang w:val="pt-PT" w:eastAsia="pt-BR"/>
        </w:rPr>
        <w:t>veículos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leves, na qual são realizadas atividades de alinhamento, balanceamento, troca de óleo e solução de problemas relacionados aos freios</w:t>
      </w:r>
      <w:r w:rsidRPr="76B687C0" w:rsidR="76B687C0">
        <w:rPr>
          <w:rFonts w:ascii="Times New Roman" w:hAnsi="Times New Roman" w:eastAsia="Times New Roman" w:cs="Times New Roman"/>
          <w:color w:val="000000" w:themeColor="text1" w:themeTint="FF" w:themeShade="FF"/>
          <w:sz w:val="24"/>
          <w:szCs w:val="24"/>
          <w:lang w:val="pt-PT" w:eastAsia="pt-BR"/>
        </w:rPr>
        <w:t>. 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média de atendimentos </w:t>
      </w:r>
      <w:r w:rsidRPr="76B687C0" w:rsidR="76B687C0">
        <w:rPr>
          <w:rFonts w:ascii="Times New Roman" w:hAnsi="Times New Roman" w:eastAsia="Times New Roman" w:cs="Times New Roman"/>
          <w:color w:val="000000" w:themeColor="text1" w:themeTint="FF" w:themeShade="FF"/>
          <w:sz w:val="24"/>
          <w:szCs w:val="24"/>
          <w:lang w:val="pt-PT" w:eastAsia="pt-BR"/>
        </w:rPr>
        <w:t>é</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de </w:t>
      </w:r>
      <w:r w:rsidRPr="76B687C0" w:rsidR="76B687C0">
        <w:rPr>
          <w:rFonts w:ascii="Times New Roman" w:hAnsi="Times New Roman" w:eastAsia="Times New Roman" w:cs="Times New Roman"/>
          <w:color w:val="000000" w:themeColor="text1" w:themeTint="FF" w:themeShade="FF"/>
          <w:sz w:val="24"/>
          <w:szCs w:val="24"/>
          <w:lang w:val="pt-PT" w:eastAsia="pt-BR"/>
        </w:rPr>
        <w:t>aproximadamente 30 carros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por semana</w:t>
      </w:r>
      <w:r w:rsidRPr="76B687C0" w:rsidR="76B687C0">
        <w:rPr>
          <w:rFonts w:ascii="Times New Roman" w:hAnsi="Times New Roman" w:eastAsia="Times New Roman" w:cs="Times New Roman"/>
          <w:color w:val="000000" w:themeColor="text1" w:themeTint="FF" w:themeShade="FF"/>
          <w:sz w:val="24"/>
          <w:szCs w:val="24"/>
          <w:lang w:val="pt-PT" w:eastAsia="pt-BR"/>
        </w:rPr>
        <w:t>, 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empresa possui dois mecânicos, sendo um deles o proprietário da oficina</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A</w:t>
      </w:r>
      <w:r w:rsidRPr="76B687C0" w:rsidR="76B687C0">
        <w:rPr>
          <w:rFonts w:ascii="Times New Roman" w:hAnsi="Times New Roman" w:eastAsia="Times New Roman" w:cs="Times New Roman"/>
          <w:color w:val="000000" w:themeColor="text1" w:themeTint="FF" w:themeShade="FF"/>
          <w:sz w:val="24"/>
          <w:szCs w:val="24"/>
          <w:lang w:val="pt-PT" w:eastAsia="pt-BR"/>
        </w:rPr>
        <w:t>lém disso, a oficina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presta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serviços a seguradoras, agências de veículos e a pessoas físicas, com horário de funcionamento de segunda a sexta de 8h às 18h e sábado de 8h às 12h.</w:t>
      </w:r>
    </w:p>
    <w:p w:rsidR="00A92D60" w:rsidP="76B687C0" w:rsidRDefault="00274C64" w14:paraId="0DE5E01A" w14:textId="791DC63D" w14:noSpellErr="1">
      <w:pPr>
        <w:spacing w:after="120" w:line="240" w:lineRule="auto"/>
        <w:ind w:firstLine="705"/>
        <w:jc w:val="both"/>
        <w:textAlignment w:val="baseline"/>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O espaço físico</w:t>
      </w:r>
      <w:r w:rsidRPr="76B687C0" w:rsidR="76B687C0">
        <w:rPr>
          <w:rFonts w:ascii="Times New Roman" w:hAnsi="Times New Roman" w:eastAsia="Times New Roman" w:cs="Times New Roman"/>
          <w:color w:val="000000" w:themeColor="text1" w:themeTint="FF" w:themeShade="FF"/>
          <w:sz w:val="24"/>
          <w:szCs w:val="24"/>
          <w:lang w:val="pt-PT" w:eastAsia="pt-BR"/>
        </w:rPr>
        <w:t>, possui aproximadamente 400m</w:t>
      </w:r>
      <w:r w:rsidRPr="76B687C0" w:rsidR="76B687C0">
        <w:rPr>
          <w:rFonts w:ascii="Times New Roman" w:hAnsi="Times New Roman" w:eastAsia="Times New Roman" w:cs="Times New Roman"/>
          <w:color w:val="000000" w:themeColor="text1" w:themeTint="FF" w:themeShade="FF"/>
          <w:sz w:val="24"/>
          <w:szCs w:val="24"/>
          <w:vertAlign w:val="superscript"/>
          <w:lang w:val="pt-PT" w:eastAsia="pt-BR"/>
        </w:rPr>
        <w:t>2</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é composto por uma recepção, voltada a serviços administrativos, onde também é localizado o estoque de óleo. O espaço destinado a </w:t>
      </w:r>
      <w:r w:rsidRPr="76B687C0" w:rsidR="76B687C0">
        <w:rPr>
          <w:rFonts w:ascii="Times New Roman" w:hAnsi="Times New Roman" w:eastAsia="Times New Roman" w:cs="Times New Roman"/>
          <w:color w:val="000000" w:themeColor="text1" w:themeTint="FF" w:themeShade="FF"/>
          <w:sz w:val="24"/>
          <w:szCs w:val="24"/>
          <w:lang w:val="pt-PT" w:eastAsia="pt-BR"/>
        </w:rPr>
        <w:t>desempenhar as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atividades é divido em quatro postos de trabalho, no qual o primeiro armazena as ferramentas e os principais equipamentos. O segundo traz a rampa de alinhamento, que é conectada a um computador no mesmo posto. </w:t>
      </w:r>
      <w:r w:rsidRPr="76B687C0" w:rsidR="76B687C0">
        <w:rPr>
          <w:rFonts w:ascii="Times New Roman" w:hAnsi="Times New Roman" w:eastAsia="Times New Roman" w:cs="Times New Roman"/>
          <w:color w:val="000000" w:themeColor="text1" w:themeTint="FF" w:themeShade="FF"/>
          <w:sz w:val="24"/>
          <w:szCs w:val="24"/>
          <w:lang w:val="pt-PT" w:eastAsia="pt-BR"/>
        </w:rPr>
        <w:t>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terceira célula de trabalho comporta um elevador de veículos e o quarto posto de trabalho é dedicado a </w:t>
      </w:r>
      <w:r w:rsidRPr="76B687C0" w:rsidR="76B687C0">
        <w:rPr>
          <w:rFonts w:ascii="Times New Roman" w:hAnsi="Times New Roman" w:eastAsia="Times New Roman" w:cs="Times New Roman"/>
          <w:color w:val="000000" w:themeColor="text1" w:themeTint="FF" w:themeShade="FF"/>
          <w:sz w:val="24"/>
          <w:szCs w:val="24"/>
          <w:lang w:val="pt-PT" w:eastAsia="pt-BR"/>
        </w:rPr>
        <w:t>atividades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de</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suspensão com macaco hidráulico</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(Figura 1)</w:t>
      </w:r>
      <w:r w:rsidRPr="76B687C0" w:rsidR="76B687C0">
        <w:rPr>
          <w:rFonts w:ascii="Times New Roman" w:hAnsi="Times New Roman" w:eastAsia="Times New Roman" w:cs="Times New Roman"/>
          <w:color w:val="000000" w:themeColor="text1" w:themeTint="FF" w:themeShade="FF"/>
          <w:sz w:val="24"/>
          <w:szCs w:val="24"/>
          <w:lang w:val="pt-PT" w:eastAsia="pt-BR"/>
        </w:rPr>
        <w:t>.</w:t>
      </w:r>
    </w:p>
    <w:p w:rsidR="00274C64" w:rsidP="76B687C0" w:rsidRDefault="00717770" w14:paraId="7C886BAA" w14:textId="745221C1" w14:noSpellErr="1">
      <w:pPr>
        <w:spacing w:after="120" w:line="240" w:lineRule="auto"/>
        <w:jc w:val="center"/>
        <w:textAlignment w:val="baseline"/>
        <w:rPr>
          <w:rFonts w:ascii="Times New Roman" w:hAnsi="Times New Roman" w:eastAsia="Times New Roman" w:cs="Times New Roman"/>
          <w:color w:val="000000" w:themeColor="text1" w:themeTint="FF" w:themeShade="FF"/>
          <w:sz w:val="24"/>
          <w:szCs w:val="24"/>
          <w:lang w:val="pt-PT" w:eastAsia="pt-BR"/>
        </w:rPr>
      </w:pPr>
      <w:r>
        <w:rPr>
          <w:noProof/>
          <w:lang w:eastAsia="pt-BR"/>
        </w:rPr>
        <w:drawing>
          <wp:inline distT="0" distB="0" distL="0" distR="0" wp14:anchorId="636FDFA6" wp14:editId="30557F26">
            <wp:extent cx="5572125" cy="2260477"/>
            <wp:effectExtent l="0" t="0" r="0" b="6985"/>
            <wp:docPr id="1080726261" name="Imagem 1676120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76120516"/>
                    <pic:cNvPicPr/>
                  </pic:nvPicPr>
                  <pic:blipFill>
                    <a:blip r:embed="rId8">
                      <a:extLst>
                        <a:ext uri="{28A0092B-C50C-407E-A947-70E740481C1C}">
                          <a14:useLocalDpi xmlns:a14="http://schemas.microsoft.com/office/drawing/2010/main" val="0"/>
                        </a:ext>
                      </a:extLst>
                    </a:blip>
                    <a:srcRect l="2494" t="4303" r="2576" b="4413"/>
                    <a:stretch>
                      <a:fillRect/>
                    </a:stretch>
                  </pic:blipFill>
                  <pic:spPr bwMode="auto">
                    <a:xfrm>
                      <a:off x="0" y="0"/>
                      <a:ext cx="5592101" cy="2268581"/>
                    </a:xfrm>
                    <a:prstGeom prst="rect">
                      <a:avLst/>
                    </a:prstGeom>
                    <a:ln>
                      <a:noFill/>
                    </a:ln>
                    <a:extLst>
                      <a:ext uri="{53640926-AAD7-44D8-BBD7-CCE9431645EC}">
                        <a14:shadowObscured xmlns:a14="http://schemas.microsoft.com/office/drawing/2010/main"/>
                      </a:ext>
                    </a:extLst>
                  </pic:spPr>
                </pic:pic>
              </a:graphicData>
            </a:graphic>
          </wp:inline>
        </w:drawing>
      </w:r>
      <w:r w:rsidRPr="76B687C0" w:rsidR="1341035F">
        <w:rPr>
          <w:rFonts w:ascii="Times New Roman" w:hAnsi="Times New Roman" w:eastAsia="Times New Roman" w:cs="Times New Roman"/>
          <w:color w:val="000000" w:themeColor="text1" w:themeTint="FF" w:themeShade="FF"/>
          <w:sz w:val="20"/>
          <w:szCs w:val="20"/>
          <w:lang w:val="pt-PT" w:eastAsia="pt-BR"/>
        </w:rPr>
        <w:t>FIGURA</w:t>
      </w:r>
      <w:r w:rsidRPr="76B687C0" w:rsidR="00274C64">
        <w:rPr>
          <w:rFonts w:ascii="Times New Roman" w:hAnsi="Times New Roman" w:eastAsia="Times New Roman" w:cs="Times New Roman"/>
          <w:color w:val="000000" w:themeColor="text1" w:themeTint="FF" w:themeShade="FF"/>
          <w:sz w:val="20"/>
          <w:szCs w:val="20"/>
          <w:lang w:val="pt-PT" w:eastAsia="pt-BR"/>
        </w:rPr>
        <w:t xml:space="preserve"> </w:t>
      </w:r>
      <w:r w:rsidRPr="76B687C0" w:rsidR="0EC87929">
        <w:rPr>
          <w:rFonts w:ascii="Times New Roman" w:hAnsi="Times New Roman" w:eastAsia="Times New Roman" w:cs="Times New Roman"/>
          <w:color w:val="000000" w:themeColor="text1" w:themeTint="FF" w:themeShade="FF"/>
          <w:sz w:val="20"/>
          <w:szCs w:val="20"/>
          <w:lang w:val="pt-PT" w:eastAsia="pt-BR"/>
        </w:rPr>
        <w:t>1</w:t>
      </w:r>
      <w:r w:rsidRPr="76B687C0" w:rsidR="00274C64">
        <w:rPr>
          <w:rFonts w:ascii="Times New Roman" w:hAnsi="Times New Roman" w:eastAsia="Times New Roman" w:cs="Times New Roman"/>
          <w:color w:val="000000" w:themeColor="text1" w:themeTint="FF" w:themeShade="FF"/>
          <w:sz w:val="20"/>
          <w:szCs w:val="20"/>
          <w:lang w:val="pt-PT" w:eastAsia="pt-BR"/>
        </w:rPr>
        <w:t>: Layout da oficina mecânica</w:t>
      </w:r>
      <w:r w:rsidRPr="76B687C0" w:rsidR="1341035F">
        <w:rPr>
          <w:rFonts w:ascii="Times New Roman" w:hAnsi="Times New Roman" w:eastAsia="Times New Roman" w:cs="Times New Roman"/>
          <w:color w:val="000000" w:themeColor="text1" w:themeTint="FF" w:themeShade="FF"/>
          <w:sz w:val="20"/>
          <w:szCs w:val="20"/>
          <w:lang w:val="pt-PT" w:eastAsia="pt-BR"/>
        </w:rPr>
        <w:t xml:space="preserve">. Fonte: </w:t>
      </w:r>
      <w:r w:rsidRPr="76B687C0" w:rsidR="000D3C57">
        <w:rPr>
          <w:rFonts w:ascii="Times New Roman" w:hAnsi="Times New Roman" w:eastAsia="Times New Roman" w:cs="Times New Roman"/>
          <w:color w:val="000000" w:themeColor="text1" w:themeTint="FF" w:themeShade="FF"/>
          <w:sz w:val="20"/>
          <w:szCs w:val="20"/>
          <w:lang w:val="pt-PT" w:eastAsia="pt-BR"/>
        </w:rPr>
        <w:t>Elaborado pelos</w:t>
      </w:r>
      <w:r w:rsidRPr="76B687C0" w:rsidR="1341035F">
        <w:rPr>
          <w:rFonts w:ascii="Times New Roman" w:hAnsi="Times New Roman" w:eastAsia="Times New Roman" w:cs="Times New Roman"/>
          <w:color w:val="000000" w:themeColor="text1" w:themeTint="FF" w:themeShade="FF"/>
          <w:sz w:val="20"/>
          <w:szCs w:val="20"/>
          <w:lang w:val="pt-PT" w:eastAsia="pt-BR"/>
        </w:rPr>
        <w:t xml:space="preserve"> autores</w:t>
      </w:r>
    </w:p>
    <w:p w:rsidR="787D9F15" w:rsidP="76B687C0" w:rsidRDefault="32D89210" w14:paraId="61FCD694" w14:textId="52B6918B" w14:noSpellErr="1">
      <w:pPr>
        <w:spacing w:after="120" w:line="240" w:lineRule="auto"/>
        <w:ind w:firstLine="705"/>
        <w:jc w:val="both"/>
        <w:textAlignment w:val="baseline"/>
        <w:rPr>
          <w:rFonts w:ascii="Times New Roman" w:hAnsi="Times New Roman" w:eastAsia="Times New Roman" w:cs="Times New Roman"/>
          <w:color w:val="000000" w:themeColor="text1" w:themeTint="FF" w:themeShade="FF"/>
          <w:sz w:val="24"/>
          <w:szCs w:val="24"/>
          <w:lang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A representação em planta baixa da oficina mecânica, mostrada na Figura 1 reproduz a distribuição física do local e a alocação dos equipamentos e ferramentas, sendo (1) máquina balanceadora de pneus (2) quadro de ferramentas (3) bancada de apoio</w:t>
      </w:r>
      <w:r w:rsidRPr="76B687C0" w:rsidR="76B687C0">
        <w:rPr>
          <w:rFonts w:ascii="Times New Roman" w:hAnsi="Times New Roman" w:eastAsia="Times New Roman" w:cs="Times New Roman"/>
          <w:color w:val="000000" w:themeColor="text1" w:themeTint="FF" w:themeShade="FF"/>
          <w:sz w:val="24"/>
          <w:szCs w:val="24"/>
          <w:lang w:eastAsia="pt-BR"/>
        </w:rPr>
        <w:t> </w:t>
      </w:r>
      <w:r w:rsidRPr="76B687C0" w:rsidR="76B687C0">
        <w:rPr>
          <w:rFonts w:ascii="Times New Roman" w:hAnsi="Times New Roman" w:eastAsia="Times New Roman" w:cs="Times New Roman"/>
          <w:color w:val="000000" w:themeColor="text1" w:themeTint="FF" w:themeShade="FF"/>
          <w:sz w:val="24"/>
          <w:szCs w:val="24"/>
          <w:lang w:val="pt-PT" w:eastAsia="pt-BR"/>
        </w:rPr>
        <w:t>(4) prensa hidráulica (5) compressor de ar (6) desmontadora de pneus (7) estoque de material auxiliar (8) computador para alinhamento (9) prancha de alinhamento (10) carrinho de ferramentas móvel (11) elevador de veículos (12) macaco hidráulico (13) armazenamento de óleo usado. </w:t>
      </w:r>
      <w:r w:rsidRPr="76B687C0" w:rsidR="76B687C0">
        <w:rPr>
          <w:rFonts w:ascii="Times New Roman" w:hAnsi="Times New Roman" w:eastAsia="Times New Roman" w:cs="Times New Roman"/>
          <w:color w:val="000000" w:themeColor="text1" w:themeTint="FF" w:themeShade="FF"/>
          <w:sz w:val="24"/>
          <w:szCs w:val="24"/>
          <w:lang w:eastAsia="pt-BR"/>
        </w:rPr>
        <w:t> </w:t>
      </w:r>
    </w:p>
    <w:p w:rsidR="787D9F15" w:rsidP="76B687C0" w:rsidRDefault="1341035F" w14:paraId="66325505" w14:textId="3766EAEE" w14:noSpellErr="1">
      <w:pPr>
        <w:spacing w:after="120" w:line="240" w:lineRule="auto"/>
        <w:ind w:firstLine="705"/>
        <w:jc w:val="both"/>
        <w:rPr>
          <w:rFonts w:ascii="Times New Roman" w:hAnsi="Times New Roman" w:eastAsia="Times New Roman" w:cs="Times New Roman"/>
          <w:color w:val="000000" w:themeColor="text1" w:themeTint="FF" w:themeShade="FF"/>
          <w:sz w:val="24"/>
          <w:szCs w:val="24"/>
          <w:lang w:eastAsia="pt-BR"/>
        </w:rPr>
      </w:pPr>
      <w:r w:rsidRPr="76B687C0" w:rsidR="76B687C0">
        <w:rPr>
          <w:rFonts w:ascii="Times New Roman" w:hAnsi="Times New Roman" w:eastAsia="Times New Roman" w:cs="Times New Roman"/>
          <w:color w:val="000000" w:themeColor="text1" w:themeTint="FF" w:themeShade="FF"/>
          <w:sz w:val="24"/>
          <w:szCs w:val="24"/>
          <w:lang w:eastAsia="pt-BR"/>
        </w:rPr>
        <w:t>A</w:t>
      </w:r>
      <w:r w:rsidRPr="76B687C0" w:rsidR="76B687C0">
        <w:rPr>
          <w:rFonts w:ascii="Times New Roman" w:hAnsi="Times New Roman" w:eastAsia="Times New Roman" w:cs="Times New Roman"/>
          <w:color w:val="000000" w:themeColor="text1" w:themeTint="FF" w:themeShade="FF"/>
          <w:sz w:val="24"/>
          <w:szCs w:val="24"/>
          <w:lang w:eastAsia="pt-BR"/>
        </w:rPr>
        <w:t xml:space="preserve"> </w:t>
      </w:r>
      <w:r w:rsidRPr="76B687C0" w:rsidR="76B687C0">
        <w:rPr>
          <w:rFonts w:ascii="Times New Roman" w:hAnsi="Times New Roman" w:eastAsia="Times New Roman" w:cs="Times New Roman"/>
          <w:color w:val="000000" w:themeColor="text1" w:themeTint="FF" w:themeShade="FF"/>
          <w:sz w:val="24"/>
          <w:szCs w:val="24"/>
          <w:lang w:eastAsia="pt-BR"/>
        </w:rPr>
        <w:t xml:space="preserve">fim de compreender todas as atividades desempenhadas na oficina, foram coletados dados e elaborada a descrição das tarefas (Tabela 1). </w:t>
      </w:r>
    </w:p>
    <w:p w:rsidRPr="00737FD0" w:rsidR="32D89210" w:rsidP="76B687C0" w:rsidRDefault="32D89210" w14:paraId="093CAF61" w14:textId="5E9BDA18" w14:noSpellErr="1">
      <w:pPr>
        <w:spacing w:after="120" w:line="240" w:lineRule="auto"/>
        <w:ind w:firstLine="705"/>
        <w:jc w:val="center"/>
        <w:rPr>
          <w:rFonts w:ascii="Times New Roman" w:hAnsi="Times New Roman" w:eastAsia="Times New Roman" w:cs="Times New Roman"/>
          <w:color w:val="000000" w:themeColor="text1" w:themeTint="FF" w:themeShade="FF"/>
          <w:sz w:val="20"/>
          <w:szCs w:val="20"/>
          <w:lang w:eastAsia="pt-BR"/>
        </w:rPr>
      </w:pPr>
      <w:r w:rsidRPr="76B687C0" w:rsidR="76B687C0">
        <w:rPr>
          <w:rFonts w:ascii="Times New Roman" w:hAnsi="Times New Roman" w:eastAsia="Times New Roman" w:cs="Times New Roman"/>
          <w:color w:val="000000" w:themeColor="text1" w:themeTint="FF" w:themeShade="FF"/>
          <w:sz w:val="20"/>
          <w:szCs w:val="20"/>
          <w:lang w:eastAsia="pt-BR"/>
        </w:rPr>
        <w:t>TABELA 1: Dados da descrição das tarefas</w:t>
      </w:r>
    </w:p>
    <w:tbl>
      <w:tblPr>
        <w:tblStyle w:val="Tabelacomgrade"/>
        <w:tblW w:w="9182" w:type="dxa"/>
        <w:tblLayout w:type="fixed"/>
        <w:tblLook w:val="06A0" w:firstRow="1" w:lastRow="0" w:firstColumn="1" w:lastColumn="0" w:noHBand="1" w:noVBand="1"/>
      </w:tblPr>
      <w:tblGrid>
        <w:gridCol w:w="1650"/>
        <w:gridCol w:w="2445"/>
        <w:gridCol w:w="5087"/>
      </w:tblGrid>
      <w:tr w:rsidR="6299B753" w:rsidTr="76B687C0" w14:paraId="54F1CCE9" w14:textId="77777777">
        <w:tc>
          <w:tcPr>
            <w:tcW w:w="1650" w:type="dxa"/>
            <w:tcMar/>
          </w:tcPr>
          <w:p w:rsidRPr="00C05790" w:rsidR="6299B753" w:rsidP="76B687C0" w:rsidRDefault="00C05790" w14:paraId="474CF7D2" w14:textId="54D96B41" w14:noSpellErr="1">
            <w:pPr>
              <w:spacing w:after="120"/>
              <w:jc w:val="center"/>
              <w:rPr>
                <w:rFonts w:ascii="Times New Roman" w:hAnsi="Times New Roman" w:cs="Times New Roman"/>
                <w:color w:val="000000" w:themeColor="text1" w:themeTint="FF" w:themeShade="FF"/>
              </w:rPr>
            </w:pPr>
            <w:r w:rsidRPr="76B687C0" w:rsidR="76B687C0">
              <w:rPr>
                <w:rFonts w:ascii="Times New Roman" w:hAnsi="Times New Roman" w:eastAsia="Calibri" w:cs="Times New Roman"/>
                <w:color w:val="000000" w:themeColor="text1" w:themeTint="FF" w:themeShade="FF"/>
              </w:rPr>
              <w:t>Atividade</w:t>
            </w:r>
          </w:p>
        </w:tc>
        <w:tc>
          <w:tcPr>
            <w:tcW w:w="2445" w:type="dxa"/>
            <w:tcMar/>
          </w:tcPr>
          <w:p w:rsidRPr="00C05790" w:rsidR="6299B753" w:rsidP="76B687C0" w:rsidRDefault="32D89210" w14:paraId="13B84870" w14:textId="139B013C" w14:noSpellErr="1">
            <w:pPr>
              <w:spacing w:after="120"/>
              <w:jc w:val="center"/>
              <w:rPr>
                <w:rFonts w:ascii="Times New Roman" w:hAnsi="Times New Roman" w:cs="Times New Roman"/>
                <w:color w:val="000000" w:themeColor="text1" w:themeTint="FF" w:themeShade="FF"/>
              </w:rPr>
            </w:pPr>
            <w:r w:rsidRPr="76B687C0" w:rsidR="76B687C0">
              <w:rPr>
                <w:rFonts w:ascii="Times New Roman" w:hAnsi="Times New Roman" w:eastAsia="Calibri" w:cs="Times New Roman"/>
                <w:color w:val="000000" w:themeColor="text1" w:themeTint="FF" w:themeShade="FF"/>
              </w:rPr>
              <w:t>Equipamentos</w:t>
            </w:r>
          </w:p>
        </w:tc>
        <w:tc>
          <w:tcPr>
            <w:tcW w:w="5087" w:type="dxa"/>
            <w:tcMar/>
          </w:tcPr>
          <w:p w:rsidRPr="00C05790" w:rsidR="6299B753" w:rsidP="76B687C0" w:rsidRDefault="32D89210" w14:paraId="1B6912ED" w14:textId="5C368626" w14:noSpellErr="1">
            <w:pPr>
              <w:spacing w:after="120"/>
              <w:jc w:val="center"/>
              <w:rPr>
                <w:rFonts w:ascii="Times New Roman" w:hAnsi="Times New Roman" w:cs="Times New Roman"/>
                <w:color w:val="000000" w:themeColor="text1" w:themeTint="FF" w:themeShade="FF"/>
              </w:rPr>
            </w:pPr>
            <w:r w:rsidRPr="76B687C0" w:rsidR="76B687C0">
              <w:rPr>
                <w:rFonts w:ascii="Times New Roman" w:hAnsi="Times New Roman" w:eastAsia="Calibri" w:cs="Times New Roman"/>
                <w:color w:val="000000" w:themeColor="text1" w:themeTint="FF" w:themeShade="FF"/>
              </w:rPr>
              <w:t>Descrição</w:t>
            </w:r>
          </w:p>
        </w:tc>
      </w:tr>
      <w:tr w:rsidR="6299B753" w:rsidTr="76B687C0" w14:paraId="14BD5CD9" w14:textId="77777777">
        <w:tc>
          <w:tcPr>
            <w:tcW w:w="1650" w:type="dxa"/>
            <w:tcMar/>
          </w:tcPr>
          <w:p w:rsidRPr="00C05790" w:rsidR="6299B753" w:rsidP="76B687C0" w:rsidRDefault="32D89210" w14:paraId="57B33FBD" w14:textId="2A697658" w14:noSpellErr="1">
            <w:pPr>
              <w:spacing w:after="120"/>
              <w:jc w:val="center"/>
              <w:rPr>
                <w:rFonts w:ascii="Times New Roman" w:hAnsi="Times New Roman" w:cs="Times New Roman"/>
                <w:color w:val="000000" w:themeColor="text1" w:themeTint="FF" w:themeShade="FF"/>
              </w:rPr>
            </w:pPr>
            <w:r w:rsidRPr="76B687C0" w:rsidR="76B687C0">
              <w:rPr>
                <w:rFonts w:ascii="Times New Roman" w:hAnsi="Times New Roman" w:eastAsia="Calibri" w:cs="Times New Roman"/>
                <w:color w:val="000000" w:themeColor="text1" w:themeTint="FF" w:themeShade="FF"/>
              </w:rPr>
              <w:t>Alinhamento</w:t>
            </w:r>
          </w:p>
        </w:tc>
        <w:tc>
          <w:tcPr>
            <w:tcW w:w="2445" w:type="dxa"/>
            <w:tcMar/>
          </w:tcPr>
          <w:p w:rsidRPr="00C05790" w:rsidR="6299B753" w:rsidP="76B687C0" w:rsidRDefault="1341035F" w14:paraId="3B91D1BE" w14:textId="36FC18C7" w14:noSpellErr="1">
            <w:pPr>
              <w:spacing w:after="120"/>
              <w:jc w:val="center"/>
              <w:rPr>
                <w:rFonts w:ascii="Times New Roman" w:hAnsi="Times New Roman" w:cs="Times New Roman"/>
                <w:color w:val="000000" w:themeColor="text1" w:themeTint="FF" w:themeShade="FF"/>
              </w:rPr>
            </w:pPr>
            <w:r w:rsidRPr="76B687C0" w:rsidR="76B687C0">
              <w:rPr>
                <w:rFonts w:ascii="Times New Roman" w:hAnsi="Times New Roman" w:eastAsia="Calibri" w:cs="Times New Roman"/>
                <w:color w:val="000000" w:themeColor="text1" w:themeTint="FF" w:themeShade="FF"/>
              </w:rPr>
              <w:t>Rampa de alinhamento e aparelho de alinhamento computadorizado</w:t>
            </w:r>
          </w:p>
        </w:tc>
        <w:tc>
          <w:tcPr>
            <w:tcW w:w="5087" w:type="dxa"/>
            <w:tcMar/>
          </w:tcPr>
          <w:p w:rsidRPr="00C05790" w:rsidR="6299B753" w:rsidP="76B687C0" w:rsidRDefault="32D89210" w14:paraId="1A255B06" w14:textId="6D75BC16" w14:noSpellErr="1">
            <w:pPr>
              <w:spacing w:after="120"/>
              <w:jc w:val="center"/>
              <w:rPr>
                <w:rFonts w:ascii="Times New Roman" w:hAnsi="Times New Roman" w:cs="Times New Roman"/>
                <w:color w:val="000000" w:themeColor="text1" w:themeTint="FF" w:themeShade="FF"/>
              </w:rPr>
            </w:pPr>
            <w:r w:rsidRPr="76B687C0" w:rsidR="76B687C0">
              <w:rPr>
                <w:rFonts w:ascii="Times New Roman" w:hAnsi="Times New Roman" w:eastAsia="Calibri" w:cs="Times New Roman"/>
                <w:color w:val="000000" w:themeColor="text1" w:themeTint="FF" w:themeShade="FF"/>
              </w:rPr>
              <w:t xml:space="preserve">Primeiramente, o carro deve ser posicionado na rampa de alinhamento, o software faz a leitura do ângulo das rodas do carro e o mecânico faz as correções </w:t>
            </w:r>
            <w:r w:rsidRPr="76B687C0" w:rsidR="76B687C0">
              <w:rPr>
                <w:rFonts w:ascii="Times New Roman" w:hAnsi="Times New Roman" w:eastAsia="Calibri" w:cs="Times New Roman"/>
                <w:color w:val="000000" w:themeColor="text1" w:themeTint="FF" w:themeShade="FF"/>
              </w:rPr>
              <w:t>necessárias, na qual serve para ajustar o ângulo das rodas e mantê-las perpendiculares ao solo e paralelas entre si.</w:t>
            </w:r>
          </w:p>
        </w:tc>
      </w:tr>
      <w:tr w:rsidR="6299B753" w:rsidTr="76B687C0" w14:paraId="391327DE" w14:textId="77777777">
        <w:tc>
          <w:tcPr>
            <w:tcW w:w="1650" w:type="dxa"/>
            <w:tcMar/>
          </w:tcPr>
          <w:p w:rsidRPr="00C05790" w:rsidR="6299B753" w:rsidP="76B687C0" w:rsidRDefault="32D89210" w14:paraId="2E664FB9" w14:textId="59A1470B" w14:noSpellErr="1">
            <w:pPr>
              <w:spacing w:after="120"/>
              <w:jc w:val="center"/>
              <w:rPr>
                <w:rFonts w:ascii="Times New Roman" w:hAnsi="Times New Roman" w:cs="Times New Roman"/>
                <w:color w:val="000000" w:themeColor="text1" w:themeTint="FF" w:themeShade="FF"/>
              </w:rPr>
            </w:pPr>
            <w:r w:rsidRPr="76B687C0" w:rsidR="76B687C0">
              <w:rPr>
                <w:rFonts w:ascii="Times New Roman" w:hAnsi="Times New Roman" w:eastAsia="Calibri" w:cs="Times New Roman"/>
                <w:color w:val="000000" w:themeColor="text1" w:themeTint="FF" w:themeShade="FF"/>
              </w:rPr>
              <w:t xml:space="preserve">Balanceamento </w:t>
            </w:r>
          </w:p>
        </w:tc>
        <w:tc>
          <w:tcPr>
            <w:tcW w:w="2445" w:type="dxa"/>
            <w:tcMar/>
          </w:tcPr>
          <w:p w:rsidRPr="00C05790" w:rsidR="6299B753" w:rsidP="76B687C0" w:rsidRDefault="1341035F" w14:paraId="7ABEF9AC" w14:textId="7A174444">
            <w:pPr>
              <w:spacing w:after="120"/>
              <w:jc w:val="center"/>
              <w:rPr>
                <w:rFonts w:ascii="Times New Roman" w:hAnsi="Times New Roman" w:cs="Times New Roman"/>
                <w:color w:val="000000" w:themeColor="text1" w:themeTint="FF" w:themeShade="FF"/>
              </w:rPr>
            </w:pPr>
            <w:r w:rsidRPr="76B687C0" w:rsidR="76B687C0">
              <w:rPr>
                <w:rFonts w:ascii="Times New Roman" w:hAnsi="Times New Roman" w:eastAsia="Calibri" w:cs="Times New Roman"/>
                <w:color w:val="000000" w:themeColor="text1" w:themeTint="FF" w:themeShade="FF"/>
              </w:rPr>
              <w:t>Balanceadora</w:t>
            </w:r>
            <w:r w:rsidRPr="76B687C0" w:rsidR="76B687C0">
              <w:rPr>
                <w:rFonts w:ascii="Times New Roman" w:hAnsi="Times New Roman" w:eastAsia="Calibri" w:cs="Times New Roman"/>
                <w:color w:val="000000" w:themeColor="text1" w:themeTint="FF" w:themeShade="FF"/>
              </w:rPr>
              <w:t xml:space="preserve"> computadorizada e </w:t>
            </w:r>
            <w:r>
              <w:br/>
            </w:r>
            <w:r w:rsidRPr="76B687C0" w:rsidR="76B687C0">
              <w:rPr>
                <w:rFonts w:ascii="Times New Roman" w:hAnsi="Times New Roman" w:eastAsia="Calibri" w:cs="Times New Roman"/>
                <w:color w:val="000000" w:themeColor="text1" w:themeTint="FF" w:themeShade="FF"/>
              </w:rPr>
              <w:t>máquina pneumática para tirar rodas</w:t>
            </w:r>
          </w:p>
        </w:tc>
        <w:tc>
          <w:tcPr>
            <w:tcW w:w="5087" w:type="dxa"/>
            <w:tcMar/>
          </w:tcPr>
          <w:p w:rsidRPr="00C05790" w:rsidR="6299B753" w:rsidP="76B687C0" w:rsidRDefault="1341035F" w14:paraId="5791AECF" w14:textId="4FE7A047">
            <w:pPr>
              <w:spacing w:after="120"/>
              <w:jc w:val="center"/>
              <w:rPr>
                <w:rFonts w:ascii="Times New Roman" w:hAnsi="Times New Roman" w:cs="Times New Roman"/>
                <w:color w:val="000000" w:themeColor="text1" w:themeTint="FF" w:themeShade="FF"/>
              </w:rPr>
            </w:pPr>
            <w:r w:rsidRPr="76B687C0" w:rsidR="76B687C0">
              <w:rPr>
                <w:rFonts w:ascii="Times New Roman" w:hAnsi="Times New Roman" w:eastAsia="Calibri" w:cs="Times New Roman"/>
                <w:color w:val="000000" w:themeColor="text1" w:themeTint="FF" w:themeShade="FF"/>
              </w:rPr>
              <w:t xml:space="preserve">Trata-se de um procedimento que equilibra o conjunto roda, pneu, válvula, as rodas são retiradas do carro e os contrapesos removidos, ao colocar a roda na </w:t>
            </w:r>
            <w:r w:rsidRPr="76B687C0" w:rsidR="76B687C0">
              <w:rPr>
                <w:rFonts w:ascii="Times New Roman" w:hAnsi="Times New Roman" w:eastAsia="Calibri" w:cs="Times New Roman"/>
                <w:color w:val="000000" w:themeColor="text1" w:themeTint="FF" w:themeShade="FF"/>
              </w:rPr>
              <w:t>balanceadora</w:t>
            </w:r>
            <w:r w:rsidRPr="76B687C0" w:rsidR="76B687C0">
              <w:rPr>
                <w:rFonts w:ascii="Times New Roman" w:hAnsi="Times New Roman" w:eastAsia="Calibri" w:cs="Times New Roman"/>
                <w:color w:val="000000" w:themeColor="text1" w:themeTint="FF" w:themeShade="FF"/>
              </w:rPr>
              <w:t xml:space="preserve"> de pneus essa mostra os dados para alocação correta dos contrapesos de chumbo.</w:t>
            </w:r>
          </w:p>
        </w:tc>
      </w:tr>
      <w:tr w:rsidR="6299B753" w:rsidTr="76B687C0" w14:paraId="2D585028" w14:textId="77777777">
        <w:tc>
          <w:tcPr>
            <w:tcW w:w="1650" w:type="dxa"/>
            <w:tcMar/>
          </w:tcPr>
          <w:p w:rsidRPr="00C05790" w:rsidR="6299B753" w:rsidP="76B687C0" w:rsidRDefault="32D89210" w14:paraId="7FDA84A5" w14:textId="56163B43" w14:noSpellErr="1">
            <w:pPr>
              <w:spacing w:after="120"/>
              <w:jc w:val="center"/>
              <w:rPr>
                <w:rFonts w:ascii="Times New Roman" w:hAnsi="Times New Roman" w:cs="Times New Roman"/>
                <w:color w:val="000000" w:themeColor="text1" w:themeTint="FF" w:themeShade="FF"/>
              </w:rPr>
            </w:pPr>
            <w:r w:rsidRPr="76B687C0" w:rsidR="76B687C0">
              <w:rPr>
                <w:rFonts w:ascii="Times New Roman" w:hAnsi="Times New Roman" w:eastAsia="Calibri" w:cs="Times New Roman"/>
                <w:color w:val="000000" w:themeColor="text1" w:themeTint="FF" w:themeShade="FF"/>
              </w:rPr>
              <w:t>Troca de óleo</w:t>
            </w:r>
          </w:p>
        </w:tc>
        <w:tc>
          <w:tcPr>
            <w:tcW w:w="2445" w:type="dxa"/>
            <w:tcMar/>
          </w:tcPr>
          <w:p w:rsidRPr="00C05790" w:rsidR="6299B753" w:rsidP="76B687C0" w:rsidRDefault="32D89210" w14:paraId="3803BF8D" w14:textId="52574E89" w14:noSpellErr="1">
            <w:pPr>
              <w:spacing w:after="120"/>
              <w:jc w:val="center"/>
              <w:rPr>
                <w:rFonts w:ascii="Times New Roman" w:hAnsi="Times New Roman" w:cs="Times New Roman"/>
                <w:color w:val="000000" w:themeColor="text1" w:themeTint="FF" w:themeShade="FF"/>
              </w:rPr>
            </w:pPr>
            <w:r w:rsidRPr="76B687C0" w:rsidR="76B687C0">
              <w:rPr>
                <w:rFonts w:ascii="Times New Roman" w:hAnsi="Times New Roman" w:eastAsia="Calibri" w:cs="Times New Roman"/>
                <w:color w:val="000000" w:themeColor="text1" w:themeTint="FF" w:themeShade="FF"/>
              </w:rPr>
              <w:t>Coletor de óleo</w:t>
            </w:r>
          </w:p>
        </w:tc>
        <w:tc>
          <w:tcPr>
            <w:tcW w:w="5087" w:type="dxa"/>
            <w:tcMar/>
          </w:tcPr>
          <w:p w:rsidRPr="00C05790" w:rsidR="6299B753" w:rsidP="00A91FAD" w:rsidRDefault="32D89210" w14:paraId="59B761E7" w14:textId="1024B57F" w14:noSpellErr="1">
            <w:pPr>
              <w:spacing w:after="120"/>
              <w:jc w:val="center"/>
              <w:rPr>
                <w:rFonts w:ascii="Times New Roman" w:hAnsi="Times New Roman" w:eastAsia="Calibri" w:cs="Times New Roman"/>
                <w:color w:val="000000" w:themeColor="text1"/>
              </w:rPr>
            </w:pPr>
            <w:r w:rsidRPr="76B687C0" w:rsidR="76B687C0">
              <w:rPr>
                <w:rFonts w:ascii="Times New Roman" w:hAnsi="Times New Roman" w:eastAsia="Calibri" w:cs="Times New Roman"/>
                <w:color w:val="000000" w:themeColor="text1" w:themeTint="FF" w:themeShade="FF"/>
              </w:rPr>
              <w:t>É feita a coleta do óleo sujo, que é colocado no coletor de óleo em seguida é inserido o óleo novo, com o intuito de manter o bom funcionamento do motor.</w:t>
            </w:r>
            <w:r>
              <w:br/>
            </w:r>
            <w:r w:rsidRPr="76B687C0" w:rsidR="76B687C0">
              <w:rPr>
                <w:rFonts w:ascii="Times New Roman" w:hAnsi="Times New Roman" w:eastAsia="Calibri" w:cs="Times New Roman"/>
                <w:color w:val="000000" w:themeColor="text1" w:themeTint="FF" w:themeShade="FF"/>
              </w:rPr>
              <w:t xml:space="preserve"> </w:t>
            </w:r>
            <w:r>
              <w:br/>
            </w:r>
          </w:p>
        </w:tc>
      </w:tr>
      <w:tr w:rsidR="6299B753" w:rsidTr="76B687C0" w14:paraId="6211451F" w14:textId="77777777">
        <w:tc>
          <w:tcPr>
            <w:tcW w:w="1650" w:type="dxa"/>
            <w:tcMar/>
          </w:tcPr>
          <w:p w:rsidRPr="00C05790" w:rsidR="6299B753" w:rsidP="76B687C0" w:rsidRDefault="32D89210" w14:paraId="26274ACC" w14:textId="69C40E8D" w14:noSpellErr="1">
            <w:pPr>
              <w:spacing w:after="120"/>
              <w:jc w:val="center"/>
              <w:rPr>
                <w:rFonts w:ascii="Times New Roman" w:hAnsi="Times New Roman" w:cs="Times New Roman"/>
                <w:color w:val="000000" w:themeColor="text1" w:themeTint="FF" w:themeShade="FF"/>
              </w:rPr>
            </w:pPr>
            <w:r w:rsidRPr="76B687C0" w:rsidR="76B687C0">
              <w:rPr>
                <w:rFonts w:ascii="Times New Roman" w:hAnsi="Times New Roman" w:eastAsia="Calibri" w:cs="Times New Roman"/>
                <w:color w:val="000000" w:themeColor="text1" w:themeTint="FF" w:themeShade="FF"/>
              </w:rPr>
              <w:t xml:space="preserve">Freios </w:t>
            </w:r>
          </w:p>
        </w:tc>
        <w:tc>
          <w:tcPr>
            <w:tcW w:w="2445" w:type="dxa"/>
            <w:tcMar/>
          </w:tcPr>
          <w:p w:rsidRPr="00C05790" w:rsidR="6299B753" w:rsidP="76B687C0" w:rsidRDefault="32D89210" w14:paraId="5D40B750" w14:textId="45F32A7E" w14:noSpellErr="1">
            <w:pPr>
              <w:spacing w:after="120"/>
              <w:jc w:val="center"/>
              <w:rPr>
                <w:rFonts w:ascii="Times New Roman" w:hAnsi="Times New Roman" w:cs="Times New Roman"/>
                <w:color w:val="000000" w:themeColor="text1" w:themeTint="FF" w:themeShade="FF"/>
              </w:rPr>
            </w:pPr>
            <w:r w:rsidRPr="76B687C0" w:rsidR="76B687C0">
              <w:rPr>
                <w:rFonts w:ascii="Times New Roman" w:hAnsi="Times New Roman" w:eastAsia="Calibri" w:cs="Times New Roman"/>
                <w:color w:val="000000" w:themeColor="text1" w:themeTint="FF" w:themeShade="FF"/>
              </w:rPr>
              <w:t>Máquina pneumática</w:t>
            </w:r>
          </w:p>
        </w:tc>
        <w:tc>
          <w:tcPr>
            <w:tcW w:w="5087" w:type="dxa"/>
            <w:tcMar/>
          </w:tcPr>
          <w:p w:rsidRPr="00C05790" w:rsidR="6299B753" w:rsidP="00A91FAD" w:rsidRDefault="32D89210" w14:paraId="51B8BCD7" w14:textId="61FC4AD7" w14:noSpellErr="1">
            <w:pPr>
              <w:spacing w:after="120"/>
              <w:jc w:val="center"/>
              <w:rPr>
                <w:rFonts w:ascii="Times New Roman" w:hAnsi="Times New Roman" w:eastAsia="Calibri" w:cs="Times New Roman"/>
                <w:color w:val="000000" w:themeColor="text1"/>
              </w:rPr>
            </w:pPr>
            <w:r w:rsidRPr="76B687C0" w:rsidR="76B687C0">
              <w:rPr>
                <w:rFonts w:ascii="Times New Roman" w:hAnsi="Times New Roman" w:eastAsia="Calibri" w:cs="Times New Roman"/>
                <w:color w:val="000000" w:themeColor="text1" w:themeTint="FF" w:themeShade="FF"/>
              </w:rPr>
              <w:t>Atividade relacionada a troca de pastilhas e ajustes no sistema de freios, permitindo a desaceleração e a manutenção do controle do veículo em manobras de emergência.</w:t>
            </w:r>
            <w:r>
              <w:br/>
            </w:r>
          </w:p>
        </w:tc>
      </w:tr>
    </w:tbl>
    <w:p w:rsidR="000D3C57" w:rsidP="76B687C0" w:rsidRDefault="000D3C57" w14:paraId="015FE9F5" w14:textId="77777777" w14:noSpellErr="1">
      <w:pPr>
        <w:spacing w:after="120" w:line="240" w:lineRule="auto"/>
        <w:ind w:firstLine="705"/>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0"/>
          <w:szCs w:val="20"/>
          <w:lang w:val="pt-PT" w:eastAsia="pt-BR"/>
        </w:rPr>
        <w:t xml:space="preserve">Fonte: </w:t>
      </w:r>
      <w:r w:rsidRPr="76B687C0" w:rsidR="76B687C0">
        <w:rPr>
          <w:rFonts w:ascii="Times New Roman" w:hAnsi="Times New Roman" w:eastAsia="Times New Roman" w:cs="Times New Roman"/>
          <w:color w:val="000000" w:themeColor="text1" w:themeTint="FF" w:themeShade="FF"/>
          <w:sz w:val="20"/>
          <w:szCs w:val="20"/>
          <w:lang w:val="pt-PT" w:eastAsia="pt-BR"/>
        </w:rPr>
        <w:t>Elaborado pelos</w:t>
      </w:r>
      <w:r w:rsidRPr="76B687C0" w:rsidR="76B687C0">
        <w:rPr>
          <w:rFonts w:ascii="Times New Roman" w:hAnsi="Times New Roman" w:eastAsia="Times New Roman" w:cs="Times New Roman"/>
          <w:color w:val="000000" w:themeColor="text1" w:themeTint="FF" w:themeShade="FF"/>
          <w:sz w:val="20"/>
          <w:szCs w:val="20"/>
          <w:lang w:val="pt-PT" w:eastAsia="pt-BR"/>
        </w:rPr>
        <w:t xml:space="preserve"> autores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p>
    <w:p w:rsidRPr="00F3049A" w:rsidR="07A1B245" w:rsidP="76B687C0" w:rsidRDefault="001103BF" w14:paraId="365035C3" w14:textId="76FABCF2" w14:noSpellErr="1">
      <w:pPr>
        <w:spacing w:after="120" w:line="240" w:lineRule="auto"/>
        <w:ind w:firstLine="705"/>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Conhecendo os processos da oficina e as ativi</w:t>
      </w:r>
      <w:r w:rsidRPr="76B687C0" w:rsidR="76B687C0">
        <w:rPr>
          <w:rFonts w:ascii="Times New Roman" w:hAnsi="Times New Roman" w:eastAsia="Times New Roman" w:cs="Times New Roman"/>
          <w:color w:val="000000" w:themeColor="text1" w:themeTint="FF" w:themeShade="FF"/>
          <w:sz w:val="24"/>
          <w:szCs w:val="24"/>
          <w:lang w:val="pt-PT" w:eastAsia="pt-BR"/>
        </w:rPr>
        <w:t>da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des, realizamos </w:t>
      </w:r>
      <w:r w:rsidRPr="76B687C0" w:rsidR="76B687C0">
        <w:rPr>
          <w:rFonts w:ascii="Times New Roman" w:hAnsi="Times New Roman" w:eastAsia="Times New Roman" w:cs="Times New Roman"/>
          <w:color w:val="000000" w:themeColor="text1" w:themeTint="FF" w:themeShade="FF"/>
          <w:sz w:val="24"/>
          <w:szCs w:val="24"/>
          <w:lang w:val="pt-PT" w:eastAsia="pt-BR"/>
        </w:rPr>
        <w:t>entrevistas com os trabalhadores e medições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dimensionais.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Com isso,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apontamos oportunidades de </w:t>
      </w:r>
      <w:r w:rsidRPr="76B687C0" w:rsidR="76B687C0">
        <w:rPr>
          <w:rFonts w:ascii="Times New Roman" w:hAnsi="Times New Roman" w:eastAsia="Times New Roman" w:cs="Times New Roman"/>
          <w:color w:val="000000" w:themeColor="text1" w:themeTint="FF" w:themeShade="FF"/>
          <w:sz w:val="24"/>
          <w:szCs w:val="24"/>
          <w:lang w:val="pt-PT" w:eastAsia="pt-BR"/>
        </w:rPr>
        <w:t>melhorias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que pode</w:t>
      </w:r>
      <w:r w:rsidRPr="76B687C0" w:rsidR="76B687C0">
        <w:rPr>
          <w:rFonts w:ascii="Times New Roman" w:hAnsi="Times New Roman" w:eastAsia="Times New Roman" w:cs="Times New Roman"/>
          <w:color w:val="000000" w:themeColor="text1" w:themeTint="FF" w:themeShade="FF"/>
          <w:sz w:val="24"/>
          <w:szCs w:val="24"/>
          <w:lang w:val="pt-PT" w:eastAsia="pt-BR"/>
        </w:rPr>
        <w:t>riam</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ser </w:t>
      </w:r>
      <w:r w:rsidRPr="76B687C0" w:rsidR="76B687C0">
        <w:rPr>
          <w:rFonts w:ascii="Times New Roman" w:hAnsi="Times New Roman" w:eastAsia="Times New Roman" w:cs="Times New Roman"/>
          <w:color w:val="000000" w:themeColor="text1" w:themeTint="FF" w:themeShade="FF"/>
          <w:sz w:val="24"/>
          <w:szCs w:val="24"/>
          <w:lang w:val="pt-PT" w:eastAsia="pt-BR"/>
        </w:rPr>
        <w:t>exploradas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nos âmbitos </w:t>
      </w:r>
      <w:r w:rsidRPr="76B687C0" w:rsidR="76B687C0">
        <w:rPr>
          <w:rFonts w:ascii="Times New Roman" w:hAnsi="Times New Roman" w:eastAsia="Times New Roman" w:cs="Times New Roman"/>
          <w:color w:val="000000" w:themeColor="text1" w:themeTint="FF" w:themeShade="FF"/>
          <w:sz w:val="24"/>
          <w:szCs w:val="24"/>
          <w:lang w:val="pt-PT" w:eastAsia="pt-BR"/>
        </w:rPr>
        <w:t>organizacional, medidas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de segurança</w:t>
      </w:r>
      <w:r w:rsidRPr="76B687C0" w:rsidR="76B687C0">
        <w:rPr>
          <w:rFonts w:ascii="Times New Roman" w:hAnsi="Times New Roman" w:eastAsia="Times New Roman" w:cs="Times New Roman"/>
          <w:color w:val="000000" w:themeColor="text1" w:themeTint="FF" w:themeShade="FF"/>
          <w:sz w:val="24"/>
          <w:szCs w:val="24"/>
          <w:lang w:val="pt-PT" w:eastAsia="pt-BR"/>
        </w:rPr>
        <w:t>, além</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d</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a adequação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dos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equipamentos para as medidas antropométricas dos mecânicos. </w:t>
      </w:r>
    </w:p>
    <w:p w:rsidRPr="002B716B" w:rsidR="66ADAF01" w:rsidP="76B687C0" w:rsidRDefault="72212AC6" w14:paraId="2EE19C15" w14:textId="677C4518" w14:noSpellErr="1">
      <w:pPr>
        <w:spacing w:after="120" w:line="240" w:lineRule="auto"/>
        <w:jc w:val="both"/>
        <w:rPr>
          <w:b w:val="1"/>
          <w:bCs w:val="1"/>
          <w:color w:val="000000" w:themeColor="text1" w:themeTint="FF" w:themeShade="FF"/>
          <w:sz w:val="24"/>
          <w:szCs w:val="24"/>
          <w:lang w:val="pt-PT" w:eastAsia="pt-BR"/>
        </w:rPr>
      </w:pPr>
      <w:r w:rsidRPr="76B687C0" w:rsidR="76B687C0">
        <w:rPr>
          <w:rFonts w:ascii="Times New Roman" w:hAnsi="Times New Roman" w:eastAsia="Times New Roman" w:cs="Times New Roman"/>
          <w:b w:val="1"/>
          <w:bCs w:val="1"/>
          <w:color w:val="000000" w:themeColor="text1" w:themeTint="FF" w:themeShade="FF"/>
          <w:sz w:val="24"/>
          <w:szCs w:val="24"/>
          <w:lang w:val="pt-PT" w:eastAsia="pt-BR"/>
        </w:rPr>
        <w:t>4.1 Organizacional</w:t>
      </w:r>
      <w:r w:rsidRPr="76B687C0" w:rsidR="76B687C0">
        <w:rPr>
          <w:rFonts w:ascii="Times New Roman" w:hAnsi="Times New Roman" w:eastAsia="Times New Roman" w:cs="Times New Roman"/>
          <w:b w:val="1"/>
          <w:bCs w:val="1"/>
          <w:color w:val="000000" w:themeColor="text1" w:themeTint="FF" w:themeShade="FF"/>
          <w:sz w:val="24"/>
          <w:szCs w:val="24"/>
          <w:lang w:val="pt-PT" w:eastAsia="pt-BR"/>
        </w:rPr>
        <w:t xml:space="preserve"> </w:t>
      </w:r>
    </w:p>
    <w:p w:rsidR="004267CB" w:rsidP="76B687C0" w:rsidRDefault="77582979" w14:paraId="79B40341" w14:textId="2821749B" w14:noSpellErr="1">
      <w:pPr>
        <w:spacing w:after="120" w:line="240" w:lineRule="auto"/>
        <w:ind w:firstLine="708"/>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 xml:space="preserve">Por </w:t>
      </w:r>
      <w:r w:rsidRPr="76B687C0" w:rsidR="76B687C0">
        <w:rPr>
          <w:rFonts w:ascii="Times New Roman" w:hAnsi="Times New Roman" w:eastAsia="Times New Roman" w:cs="Times New Roman"/>
          <w:color w:val="000000" w:themeColor="text1" w:themeTint="FF" w:themeShade="FF"/>
          <w:sz w:val="24"/>
          <w:szCs w:val="24"/>
          <w:lang w:val="pt-PT" w:eastAsia="pt-BR"/>
        </w:rPr>
        <w:t>meio</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de </w:t>
      </w:r>
      <w:r w:rsidRPr="76B687C0" w:rsidR="76B687C0">
        <w:rPr>
          <w:rFonts w:ascii="Times New Roman" w:hAnsi="Times New Roman" w:eastAsia="Times New Roman" w:cs="Times New Roman"/>
          <w:color w:val="000000" w:themeColor="text1" w:themeTint="FF" w:themeShade="FF"/>
          <w:sz w:val="24"/>
          <w:szCs w:val="24"/>
          <w:lang w:val="pt-PT" w:eastAsia="pt-BR"/>
        </w:rPr>
        <w:t>observações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verificamos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que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o funcionário se movimentava de forma excessiva para realização </w:t>
      </w:r>
      <w:r w:rsidRPr="76B687C0" w:rsidR="76B687C0">
        <w:rPr>
          <w:rFonts w:ascii="Times New Roman" w:hAnsi="Times New Roman" w:eastAsia="Times New Roman" w:cs="Times New Roman"/>
          <w:color w:val="000000" w:themeColor="text1" w:themeTint="FF" w:themeShade="FF"/>
          <w:sz w:val="24"/>
          <w:szCs w:val="24"/>
          <w:lang w:val="pt-PT" w:eastAsia="pt-BR"/>
        </w:rPr>
        <w:t>das atividades</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Este fato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pode ser </w:t>
      </w:r>
      <w:r w:rsidRPr="76B687C0" w:rsidR="76B687C0">
        <w:rPr>
          <w:rFonts w:ascii="Times New Roman" w:hAnsi="Times New Roman" w:eastAsia="Times New Roman" w:cs="Times New Roman"/>
          <w:color w:val="000000" w:themeColor="text1" w:themeTint="FF" w:themeShade="FF"/>
          <w:sz w:val="24"/>
          <w:szCs w:val="24"/>
          <w:lang w:val="pt-PT" w:eastAsia="pt-BR"/>
        </w:rPr>
        <w:t>va</w:t>
      </w:r>
      <w:r w:rsidRPr="76B687C0" w:rsidR="76B687C0">
        <w:rPr>
          <w:rFonts w:ascii="Times New Roman" w:hAnsi="Times New Roman" w:eastAsia="Times New Roman" w:cs="Times New Roman"/>
          <w:color w:val="000000" w:themeColor="text1" w:themeTint="FF" w:themeShade="FF"/>
          <w:sz w:val="24"/>
          <w:szCs w:val="24"/>
          <w:lang w:val="pt-PT" w:eastAsia="pt-BR"/>
        </w:rPr>
        <w:t>lida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do </w:t>
      </w:r>
      <w:r w:rsidRPr="76B687C0" w:rsidR="76B687C0">
        <w:rPr>
          <w:rFonts w:ascii="Times New Roman" w:hAnsi="Times New Roman" w:eastAsia="Times New Roman" w:cs="Times New Roman"/>
          <w:color w:val="000000" w:themeColor="text1" w:themeTint="FF" w:themeShade="FF"/>
          <w:sz w:val="24"/>
          <w:szCs w:val="24"/>
          <w:lang w:val="pt-PT" w:eastAsia="pt-BR"/>
        </w:rPr>
        <w:t>por meio do</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diagrama de espaguete da </w:t>
      </w:r>
      <w:r w:rsidRPr="76B687C0" w:rsidR="76B687C0">
        <w:rPr>
          <w:rFonts w:ascii="Times New Roman" w:hAnsi="Times New Roman" w:eastAsia="Times New Roman" w:cs="Times New Roman"/>
          <w:color w:val="000000" w:themeColor="text1" w:themeTint="FF" w:themeShade="FF"/>
          <w:sz w:val="24"/>
          <w:szCs w:val="24"/>
          <w:lang w:val="pt-PT" w:eastAsia="pt-BR"/>
        </w:rPr>
        <w:t>atividade</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de alinhamento e balanceamento</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que são atividades </w:t>
      </w:r>
      <w:r w:rsidRPr="76B687C0" w:rsidR="76B687C0">
        <w:rPr>
          <w:rFonts w:ascii="Times New Roman" w:hAnsi="Times New Roman" w:eastAsia="Times New Roman" w:cs="Times New Roman"/>
          <w:color w:val="000000" w:themeColor="text1" w:themeTint="FF" w:themeShade="FF"/>
          <w:sz w:val="24"/>
          <w:szCs w:val="24"/>
          <w:lang w:val="pt-PT" w:eastAsia="pt-BR"/>
        </w:rPr>
        <w:t>executadas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com maior frequência na oficina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onde o funcionário percorreu cerca de </w:t>
      </w:r>
      <w:r w:rsidRPr="76B687C0" w:rsidR="76B687C0">
        <w:rPr>
          <w:rFonts w:ascii="Times New Roman" w:hAnsi="Times New Roman" w:eastAsia="Times New Roman" w:cs="Times New Roman"/>
          <w:color w:val="000000" w:themeColor="text1" w:themeTint="FF" w:themeShade="FF"/>
          <w:sz w:val="24"/>
          <w:szCs w:val="24"/>
          <w:lang w:val="pt-PT" w:eastAsia="pt-BR"/>
        </w:rPr>
        <w:t>28</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metros em 14 minutos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(Figura 2</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Em média, são </w:t>
      </w:r>
      <w:r w:rsidRPr="76B687C0" w:rsidR="76B687C0">
        <w:rPr>
          <w:rFonts w:ascii="Times New Roman" w:hAnsi="Times New Roman" w:eastAsia="Times New Roman" w:cs="Times New Roman"/>
          <w:color w:val="000000" w:themeColor="text1" w:themeTint="FF" w:themeShade="FF"/>
          <w:sz w:val="24"/>
          <w:szCs w:val="24"/>
          <w:lang w:val="pt-PT" w:eastAsia="pt-BR"/>
        </w:rPr>
        <w:t>efetuados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na oficina seis alinhamentos por dia,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o que gera ao longo de um dia de trabalho</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nessa atividade</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uma movimentação de aproxi</w:t>
      </w:r>
      <w:r w:rsidRPr="76B687C0" w:rsidR="76B687C0">
        <w:rPr>
          <w:rFonts w:ascii="Times New Roman" w:hAnsi="Times New Roman" w:eastAsia="Times New Roman" w:cs="Times New Roman"/>
          <w:color w:val="000000" w:themeColor="text1" w:themeTint="FF" w:themeShade="FF"/>
          <w:sz w:val="24"/>
          <w:szCs w:val="24"/>
          <w:lang w:val="pt-PT" w:eastAsia="pt-BR"/>
        </w:rPr>
        <w:t>madamente 164 metros</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Tal movimentação pode proporcionar ao funcionário fadiga e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um grande </w:t>
      </w:r>
      <w:r w:rsidRPr="76B687C0" w:rsidR="76B687C0">
        <w:rPr>
          <w:rFonts w:ascii="Times New Roman" w:hAnsi="Times New Roman" w:eastAsia="Times New Roman" w:cs="Times New Roman"/>
          <w:color w:val="000000" w:themeColor="text1" w:themeTint="FF" w:themeShade="FF"/>
          <w:sz w:val="24"/>
          <w:szCs w:val="24"/>
          <w:lang w:val="pt-PT" w:eastAsia="pt-BR"/>
        </w:rPr>
        <w:t>dispêndio energético, o que a longo prazo pode resultar no estrangulamento da circulação sanguínea, levando o mesmo a ter dores intensas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IIDA</w:t>
      </w:r>
      <w:r w:rsidRPr="76B687C0" w:rsidR="76B687C0">
        <w:rPr>
          <w:rFonts w:ascii="Times New Roman" w:hAnsi="Times New Roman" w:eastAsia="Times New Roman" w:cs="Times New Roman"/>
          <w:color w:val="000000" w:themeColor="text1" w:themeTint="FF" w:themeShade="FF"/>
          <w:sz w:val="24"/>
          <w:szCs w:val="24"/>
          <w:lang w:val="pt-PT" w:eastAsia="pt-BR"/>
        </w:rPr>
        <w:t>, 2005</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o que nos evidenciou que a alocação de ferramentas e equipamentos não era eficiente</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p>
    <w:p w:rsidR="002E38C6" w:rsidP="76B687C0" w:rsidRDefault="41A1ACCA" w14:paraId="6429C8C3" w14:textId="51F7CD3D" w14:noSpellErr="1">
      <w:pPr>
        <w:spacing w:after="120" w:line="240" w:lineRule="auto"/>
        <w:ind w:firstLine="708"/>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 xml:space="preserve">Partindo dessa perspectiva, redesenhamos o </w:t>
      </w:r>
      <w:r w:rsidRPr="76B687C0" w:rsidR="76B687C0">
        <w:rPr>
          <w:rFonts w:ascii="Times New Roman" w:hAnsi="Times New Roman" w:eastAsia="Times New Roman" w:cs="Times New Roman"/>
          <w:i w:val="1"/>
          <w:iCs w:val="1"/>
          <w:color w:val="000000" w:themeColor="text1" w:themeTint="FF" w:themeShade="FF"/>
          <w:sz w:val="24"/>
          <w:szCs w:val="24"/>
          <w:lang w:val="pt-PT" w:eastAsia="pt-BR"/>
        </w:rPr>
        <w:t>layout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para uma nova alocação dos equipamentos e ferramentas dentro do local de trabalho, </w:t>
      </w:r>
      <w:r w:rsidRPr="76B687C0" w:rsidR="76B687C0">
        <w:rPr>
          <w:rFonts w:ascii="Times New Roman" w:hAnsi="Times New Roman" w:eastAsia="Times New Roman" w:cs="Times New Roman"/>
          <w:color w:val="000000" w:themeColor="text1" w:themeTint="FF" w:themeShade="FF"/>
          <w:sz w:val="24"/>
          <w:szCs w:val="24"/>
          <w:lang w:val="pt-PT" w:eastAsia="pt-BR"/>
        </w:rPr>
        <w:t>e ainda, a utilização de dois carrinhos de ferramentas móveis, sendo um para uso de cada mecânico, afim de facilitar o acesso as ferramentas durante o trabalho, na qual o mecânico só se locomove para fazer uso dos equipamentos. Com isso,</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foi realizada uma simulação da atividade, sendo que na mesma estimamos uma redução de 53% da movimentação em relação ao </w:t>
      </w:r>
      <w:r w:rsidRPr="76B687C0" w:rsidR="76B687C0">
        <w:rPr>
          <w:rFonts w:ascii="Times New Roman" w:hAnsi="Times New Roman" w:eastAsia="Times New Roman" w:cs="Times New Roman"/>
          <w:i w:val="1"/>
          <w:iCs w:val="1"/>
          <w:color w:val="000000" w:themeColor="text1" w:themeTint="FF" w:themeShade="FF"/>
          <w:sz w:val="24"/>
          <w:szCs w:val="24"/>
          <w:lang w:val="pt-PT" w:eastAsia="pt-BR"/>
        </w:rPr>
        <w:t>layout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anterior em uma única atividade, ou seja, através dessa melhoria o mesmo poderá passar a percorrer somente 88 metros por dia na realização da atividade de alinhamento e balanceamento (Figura 3).</w:t>
      </w:r>
    </w:p>
    <w:p w:rsidR="00B923F2" w:rsidP="76B687C0" w:rsidRDefault="002D4B92" w14:paraId="767C7CFA" w14:textId="76D01733" w14:noSpellErr="1">
      <w:pPr>
        <w:spacing w:after="120" w:line="240" w:lineRule="auto"/>
        <w:jc w:val="center"/>
        <w:rPr>
          <w:rFonts w:ascii="Times New Roman" w:hAnsi="Times New Roman" w:eastAsia="Times New Roman" w:cs="Times New Roman"/>
          <w:color w:val="000000" w:themeColor="text1" w:themeTint="FF" w:themeShade="FF"/>
          <w:sz w:val="24"/>
          <w:szCs w:val="24"/>
          <w:lang w:val="pt-PT" w:eastAsia="pt-BR"/>
        </w:rPr>
      </w:pPr>
      <w:r>
        <w:drawing>
          <wp:inline wp14:editId="134AA70B" wp14:anchorId="79DAA4CE">
            <wp:extent cx="4324350" cy="2689010"/>
            <wp:effectExtent l="0" t="0" r="0" b="0"/>
            <wp:docPr id="1221145864" name="Imagem 2" title=""/>
            <wp:cNvGraphicFramePr>
              <a:graphicFrameLocks noChangeAspect="1"/>
            </wp:cNvGraphicFramePr>
            <a:graphic>
              <a:graphicData uri="http://schemas.openxmlformats.org/drawingml/2006/picture">
                <pic:pic>
                  <pic:nvPicPr>
                    <pic:cNvPr id="0" name="Imagem 2"/>
                    <pic:cNvPicPr/>
                  </pic:nvPicPr>
                  <pic:blipFill>
                    <a:blip r:embed="R3b692c330ba04e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24350" cy="2689010"/>
                    </a:xfrm>
                    <a:prstGeom prst="rect">
                      <a:avLst/>
                    </a:prstGeom>
                  </pic:spPr>
                </pic:pic>
              </a:graphicData>
            </a:graphic>
          </wp:inline>
        </w:drawing>
      </w:r>
    </w:p>
    <w:p w:rsidR="1341035F" w:rsidP="76B687C0" w:rsidRDefault="1341035F" w14:paraId="1BFAB0E0" w14:textId="21D3C240" w14:noSpellErr="1">
      <w:pPr>
        <w:spacing w:after="120" w:line="240" w:lineRule="auto"/>
        <w:jc w:val="center"/>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0"/>
          <w:szCs w:val="20"/>
          <w:lang w:val="pt-PT" w:eastAsia="pt-BR"/>
        </w:rPr>
        <w:t>FIGURA 2: Diagrama de espaguete da atividade de alinhamento</w:t>
      </w:r>
      <w:r w:rsidRPr="76B687C0" w:rsidR="76B687C0">
        <w:rPr>
          <w:rFonts w:ascii="Times New Roman" w:hAnsi="Times New Roman" w:eastAsia="Times New Roman" w:cs="Times New Roman"/>
          <w:color w:val="000000" w:themeColor="text1" w:themeTint="FF" w:themeShade="FF"/>
          <w:sz w:val="20"/>
          <w:szCs w:val="20"/>
          <w:lang w:val="pt-PT" w:eastAsia="pt-BR"/>
        </w:rPr>
        <w:t>.</w:t>
      </w:r>
      <w:r w:rsidRPr="76B687C0" w:rsidR="76B687C0">
        <w:rPr>
          <w:rFonts w:ascii="Times New Roman" w:hAnsi="Times New Roman" w:eastAsia="Times New Roman" w:cs="Times New Roman"/>
          <w:color w:val="000000" w:themeColor="text1" w:themeTint="FF" w:themeShade="FF"/>
          <w:sz w:val="20"/>
          <w:szCs w:val="20"/>
          <w:lang w:val="pt-PT" w:eastAsia="pt-BR"/>
        </w:rPr>
        <w:t xml:space="preserve"> </w:t>
      </w:r>
      <w:r w:rsidRPr="76B687C0" w:rsidR="76B687C0">
        <w:rPr>
          <w:rFonts w:ascii="Times New Roman" w:hAnsi="Times New Roman" w:eastAsia="Times New Roman" w:cs="Times New Roman"/>
          <w:color w:val="000000" w:themeColor="text1" w:themeTint="FF" w:themeShade="FF"/>
          <w:sz w:val="20"/>
          <w:szCs w:val="20"/>
          <w:lang w:val="pt-PT" w:eastAsia="pt-BR"/>
        </w:rPr>
        <w:t xml:space="preserve">Fonte: </w:t>
      </w:r>
      <w:r w:rsidRPr="76B687C0" w:rsidR="76B687C0">
        <w:rPr>
          <w:rFonts w:ascii="Times New Roman" w:hAnsi="Times New Roman" w:eastAsia="Times New Roman" w:cs="Times New Roman"/>
          <w:color w:val="000000" w:themeColor="text1" w:themeTint="FF" w:themeShade="FF"/>
          <w:sz w:val="20"/>
          <w:szCs w:val="20"/>
          <w:lang w:val="pt-PT" w:eastAsia="pt-BR"/>
        </w:rPr>
        <w:t>Elaborado pelos</w:t>
      </w:r>
      <w:r w:rsidRPr="76B687C0" w:rsidR="76B687C0">
        <w:rPr>
          <w:rFonts w:ascii="Times New Roman" w:hAnsi="Times New Roman" w:eastAsia="Times New Roman" w:cs="Times New Roman"/>
          <w:color w:val="000000" w:themeColor="text1" w:themeTint="FF" w:themeShade="FF"/>
          <w:sz w:val="20"/>
          <w:szCs w:val="20"/>
          <w:lang w:val="pt-PT" w:eastAsia="pt-BR"/>
        </w:rPr>
        <w:t xml:space="preserve"> autores</w:t>
      </w:r>
    </w:p>
    <w:p w:rsidR="000B560D" w:rsidP="76B687C0" w:rsidRDefault="000B560D" w14:paraId="21B031B8" w14:textId="50913975" w14:noSpellErr="1">
      <w:pPr>
        <w:spacing w:after="120" w:line="240" w:lineRule="auto"/>
        <w:jc w:val="center"/>
        <w:rPr>
          <w:rFonts w:ascii="Times New Roman" w:hAnsi="Times New Roman" w:eastAsia="Times New Roman" w:cs="Times New Roman"/>
          <w:color w:val="000000" w:themeColor="text1" w:themeTint="FF" w:themeShade="FF"/>
          <w:sz w:val="20"/>
          <w:szCs w:val="20"/>
          <w:lang w:val="pt-PT" w:eastAsia="pt-BR"/>
        </w:rPr>
      </w:pPr>
      <w:r>
        <w:drawing>
          <wp:inline wp14:editId="1DBCB610" wp14:anchorId="252023FB">
            <wp:extent cx="4238625" cy="2664213"/>
            <wp:effectExtent l="0" t="0" r="0" b="3175"/>
            <wp:docPr id="2003482751" name="Imagem 4" title=""/>
            <wp:cNvGraphicFramePr>
              <a:graphicFrameLocks noChangeAspect="1"/>
            </wp:cNvGraphicFramePr>
            <a:graphic>
              <a:graphicData uri="http://schemas.openxmlformats.org/drawingml/2006/picture">
                <pic:pic>
                  <pic:nvPicPr>
                    <pic:cNvPr id="0" name="Imagem 4"/>
                    <pic:cNvPicPr/>
                  </pic:nvPicPr>
                  <pic:blipFill>
                    <a:blip r:embed="R98382a574a6e475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38625" cy="2664213"/>
                    </a:xfrm>
                    <a:prstGeom prst="rect">
                      <a:avLst/>
                    </a:prstGeom>
                  </pic:spPr>
                </pic:pic>
              </a:graphicData>
            </a:graphic>
          </wp:inline>
        </w:drawing>
      </w:r>
    </w:p>
    <w:p w:rsidRPr="00080D56" w:rsidR="000B560D" w:rsidP="76B687C0" w:rsidRDefault="1341035F" w14:paraId="320B8868" w14:textId="6710CA57" w14:noSpellErr="1">
      <w:pPr>
        <w:spacing w:after="120" w:line="240" w:lineRule="auto"/>
        <w:jc w:val="center"/>
        <w:rPr>
          <w:rFonts w:ascii="Times New Roman" w:hAnsi="Times New Roman" w:eastAsia="Times New Roman" w:cs="Times New Roman"/>
          <w:color w:val="000000" w:themeColor="text1" w:themeTint="FF" w:themeShade="FF"/>
          <w:sz w:val="20"/>
          <w:szCs w:val="20"/>
          <w:lang w:val="pt-PT" w:eastAsia="pt-BR"/>
        </w:rPr>
      </w:pPr>
      <w:r w:rsidRPr="76B687C0" w:rsidR="76B687C0">
        <w:rPr>
          <w:rFonts w:ascii="Times New Roman" w:hAnsi="Times New Roman" w:eastAsia="Times New Roman" w:cs="Times New Roman"/>
          <w:color w:val="000000" w:themeColor="text1" w:themeTint="FF" w:themeShade="FF"/>
          <w:sz w:val="20"/>
          <w:szCs w:val="20"/>
          <w:lang w:val="pt-PT" w:eastAsia="pt-BR"/>
        </w:rPr>
        <w:t xml:space="preserve">FIGURA 3: Diagrama de espaguete da simulação da atividade de alinhamento no novo </w:t>
      </w:r>
      <w:r w:rsidRPr="76B687C0" w:rsidR="76B687C0">
        <w:rPr>
          <w:rFonts w:ascii="Times New Roman" w:hAnsi="Times New Roman" w:eastAsia="Times New Roman" w:cs="Times New Roman"/>
          <w:i w:val="1"/>
          <w:iCs w:val="1"/>
          <w:color w:val="000000" w:themeColor="text1" w:themeTint="FF" w:themeShade="FF"/>
          <w:sz w:val="20"/>
          <w:szCs w:val="20"/>
          <w:lang w:val="pt-PT" w:eastAsia="pt-BR"/>
        </w:rPr>
        <w:t xml:space="preserve">layout. </w:t>
      </w:r>
      <w:r w:rsidRPr="76B687C0" w:rsidR="76B687C0">
        <w:rPr>
          <w:rFonts w:ascii="Times New Roman" w:hAnsi="Times New Roman" w:eastAsia="Times New Roman" w:cs="Times New Roman"/>
          <w:color w:val="000000" w:themeColor="text1" w:themeTint="FF" w:themeShade="FF"/>
          <w:sz w:val="20"/>
          <w:szCs w:val="20"/>
          <w:lang w:val="pt-PT" w:eastAsia="pt-BR"/>
        </w:rPr>
        <w:t xml:space="preserve">Fonte: </w:t>
      </w:r>
      <w:r w:rsidRPr="76B687C0" w:rsidR="76B687C0">
        <w:rPr>
          <w:rFonts w:ascii="Times New Roman" w:hAnsi="Times New Roman" w:eastAsia="Times New Roman" w:cs="Times New Roman"/>
          <w:color w:val="000000" w:themeColor="text1" w:themeTint="FF" w:themeShade="FF"/>
          <w:sz w:val="20"/>
          <w:szCs w:val="20"/>
          <w:lang w:val="pt-PT" w:eastAsia="pt-BR"/>
        </w:rPr>
        <w:t>Elaborado pelos</w:t>
      </w:r>
      <w:r w:rsidRPr="76B687C0" w:rsidR="76B687C0">
        <w:rPr>
          <w:rFonts w:ascii="Times New Roman" w:hAnsi="Times New Roman" w:eastAsia="Times New Roman" w:cs="Times New Roman"/>
          <w:color w:val="000000" w:themeColor="text1" w:themeTint="FF" w:themeShade="FF"/>
          <w:sz w:val="20"/>
          <w:szCs w:val="20"/>
          <w:lang w:val="pt-PT" w:eastAsia="pt-BR"/>
        </w:rPr>
        <w:t xml:space="preserve"> autores</w:t>
      </w:r>
    </w:p>
    <w:p w:rsidR="3B4B0FF8" w:rsidP="76B687C0" w:rsidRDefault="68672D55" w14:paraId="7E10B841" w14:textId="48BF9F57" w14:noSpellErr="1">
      <w:pPr>
        <w:spacing w:after="120" w:line="240" w:lineRule="auto"/>
        <w:ind w:firstLine="708"/>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Verificamos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ainda</w:t>
      </w:r>
      <w:r w:rsidRPr="76B687C0" w:rsidR="76B687C0">
        <w:rPr>
          <w:rFonts w:ascii="Times New Roman" w:hAnsi="Times New Roman" w:eastAsia="Times New Roman" w:cs="Times New Roman"/>
          <w:color w:val="000000" w:themeColor="text1" w:themeTint="FF" w:themeShade="FF"/>
          <w:sz w:val="24"/>
          <w:szCs w:val="24"/>
          <w:lang w:val="pt-PT" w:eastAsia="pt-BR"/>
        </w:rPr>
        <w:t>, mediante</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entrevista</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que</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o funcionário tinha queixas quanto a </w:t>
      </w:r>
      <w:r w:rsidRPr="76B687C0" w:rsidR="76B687C0">
        <w:rPr>
          <w:rFonts w:ascii="Times New Roman" w:hAnsi="Times New Roman" w:eastAsia="Times New Roman" w:cs="Times New Roman"/>
          <w:color w:val="000000" w:themeColor="text1" w:themeTint="FF" w:themeShade="FF"/>
          <w:sz w:val="24"/>
          <w:szCs w:val="24"/>
          <w:lang w:val="pt-PT" w:eastAsia="pt-BR"/>
        </w:rPr>
        <w:t>interferência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dos clientes durante a </w:t>
      </w:r>
      <w:r w:rsidRPr="76B687C0" w:rsidR="76B687C0">
        <w:rPr>
          <w:rFonts w:ascii="Times New Roman" w:hAnsi="Times New Roman" w:eastAsia="Times New Roman" w:cs="Times New Roman"/>
          <w:color w:val="000000" w:themeColor="text1" w:themeTint="FF" w:themeShade="FF"/>
          <w:sz w:val="24"/>
          <w:szCs w:val="24"/>
          <w:lang w:val="pt-PT" w:eastAsia="pt-BR"/>
        </w:rPr>
        <w:t>execução</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do trabalho:</w:t>
      </w:r>
    </w:p>
    <w:p w:rsidRPr="00737FD0" w:rsidR="3B4B0FF8" w:rsidP="76B687C0" w:rsidRDefault="41A1ACCA" w14:paraId="555549E0" w14:textId="5A5D010E" w14:noSpellErr="1">
      <w:pPr>
        <w:spacing w:after="120" w:line="240" w:lineRule="auto"/>
        <w:jc w:val="center"/>
        <w:rPr>
          <w:rFonts w:ascii="Times New Roman" w:hAnsi="Times New Roman" w:eastAsia="Times New Roman" w:cs="Times New Roman"/>
          <w:i w:val="1"/>
          <w:iCs w:val="1"/>
          <w:color w:val="000000" w:themeColor="text1" w:themeTint="FF" w:themeShade="FF"/>
          <w:sz w:val="24"/>
          <w:szCs w:val="24"/>
          <w:lang w:val="pt-PT" w:eastAsia="pt-BR"/>
        </w:rPr>
      </w:pPr>
      <w:r w:rsidRPr="76B687C0" w:rsidR="76B687C0">
        <w:rPr>
          <w:rFonts w:ascii="Times New Roman" w:hAnsi="Times New Roman" w:eastAsia="Times New Roman" w:cs="Times New Roman"/>
          <w:i w:val="1"/>
          <w:iCs w:val="1"/>
          <w:color w:val="000000" w:themeColor="text1" w:themeTint="FF" w:themeShade="FF"/>
          <w:sz w:val="24"/>
          <w:szCs w:val="24"/>
          <w:lang w:val="pt-PT" w:eastAsia="pt-BR"/>
        </w:rPr>
        <w:t xml:space="preserve">“Me sinto incomodado com </w:t>
      </w:r>
      <w:r w:rsidRPr="76B687C0" w:rsidR="76B687C0">
        <w:rPr>
          <w:rFonts w:ascii="Times New Roman" w:hAnsi="Times New Roman" w:eastAsia="Times New Roman" w:cs="Times New Roman"/>
          <w:i w:val="1"/>
          <w:iCs w:val="1"/>
          <w:color w:val="000000" w:themeColor="text1" w:themeTint="FF" w:themeShade="FF"/>
          <w:sz w:val="24"/>
          <w:szCs w:val="24"/>
          <w:lang w:val="pt-PT" w:eastAsia="pt-BR"/>
        </w:rPr>
        <w:t xml:space="preserve">a pressão que os </w:t>
      </w:r>
      <w:r w:rsidRPr="76B687C0" w:rsidR="76B687C0">
        <w:rPr>
          <w:rFonts w:ascii="Times New Roman" w:hAnsi="Times New Roman" w:eastAsia="Times New Roman" w:cs="Times New Roman"/>
          <w:i w:val="1"/>
          <w:iCs w:val="1"/>
          <w:color w:val="000000" w:themeColor="text1" w:themeTint="FF" w:themeShade="FF"/>
          <w:sz w:val="24"/>
          <w:szCs w:val="24"/>
          <w:lang w:val="pt-PT" w:eastAsia="pt-BR"/>
        </w:rPr>
        <w:t xml:space="preserve">clientes </w:t>
      </w:r>
      <w:r w:rsidRPr="76B687C0" w:rsidR="76B687C0">
        <w:rPr>
          <w:rFonts w:ascii="Times New Roman" w:hAnsi="Times New Roman" w:eastAsia="Times New Roman" w:cs="Times New Roman"/>
          <w:i w:val="1"/>
          <w:iCs w:val="1"/>
          <w:color w:val="000000" w:themeColor="text1" w:themeTint="FF" w:themeShade="FF"/>
          <w:sz w:val="24"/>
          <w:szCs w:val="24"/>
          <w:lang w:val="pt-PT" w:eastAsia="pt-BR"/>
        </w:rPr>
        <w:t xml:space="preserve">colocam </w:t>
      </w:r>
      <w:r w:rsidRPr="76B687C0" w:rsidR="76B687C0">
        <w:rPr>
          <w:rFonts w:ascii="Times New Roman" w:hAnsi="Times New Roman" w:eastAsia="Times New Roman" w:cs="Times New Roman"/>
          <w:i w:val="1"/>
          <w:iCs w:val="1"/>
          <w:color w:val="000000" w:themeColor="text1" w:themeTint="FF" w:themeShade="FF"/>
          <w:sz w:val="24"/>
          <w:szCs w:val="24"/>
          <w:lang w:val="pt-PT" w:eastAsia="pt-BR"/>
        </w:rPr>
        <w:t>perto do local da realização do serviço”</w:t>
      </w:r>
    </w:p>
    <w:p w:rsidRPr="00F3049A" w:rsidR="008918E7" w:rsidP="76B687C0" w:rsidRDefault="00FB0D9B" w14:paraId="7DE2AA97" w14:textId="4468416E" w14:noSpellErr="1">
      <w:pPr>
        <w:spacing w:after="120" w:line="240" w:lineRule="auto"/>
        <w:ind w:firstLine="708"/>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 xml:space="preserve">Por meio dessa informação foi identificado a necessidade da inserção de um local de espera, em que os clientes possam aguardar pela finalização do serviço, na qual o custo foi um parâmetro levado em consideração para a elaboração da proposta de intervenção. Assim, foram explicitadas três propostas, a básica que seria uma área delimitada com cadeiras confortáveis, com o custo reduzido. A proposta intermediária, que poderia ser construída uma área coberta </w:t>
      </w:r>
      <w:r w:rsidRPr="76B687C0" w:rsidR="76B687C0">
        <w:rPr>
          <w:rFonts w:ascii="Times New Roman" w:hAnsi="Times New Roman" w:eastAsia="Times New Roman" w:cs="Times New Roman"/>
          <w:color w:val="000000" w:themeColor="text1" w:themeTint="FF" w:themeShade="FF"/>
          <w:sz w:val="24"/>
          <w:szCs w:val="24"/>
          <w:lang w:val="pt-PT" w:eastAsia="pt-BR"/>
        </w:rPr>
        <w:t>com cadeiras ajustáveis, com o valor mais elevado</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em relação a proposta básica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Já na sugestão de melhoria mais elaborada, representando o maior custo, indicamos a construção de uma área com ambiente climatizado e interativo, fazendo com que a percepção de tempo do cliente seja alterada, diminuindo a pressão do mesmo sobre o mecânico. </w:t>
      </w:r>
    </w:p>
    <w:p w:rsidRPr="007922DC" w:rsidR="0073016E" w:rsidP="76B687C0" w:rsidRDefault="00FB0D9B" w14:paraId="75531078" w14:textId="0DA475D5" w14:noSpellErr="1">
      <w:pPr>
        <w:spacing w:after="120" w:line="240" w:lineRule="auto"/>
        <w:ind w:firstLine="708"/>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 xml:space="preserve">Além disso, visando a segurança dos clientes, foi proposto uma faixa de pedestres para o trânsito dos clientes até o local de espera. Observamos, ainda, a necessidade de intervenção de cunho organizacional em toda empresa com a utilização do 5S, na qual </w:t>
      </w:r>
      <w:r w:rsidRPr="76B687C0" w:rsidR="76B687C0">
        <w:rPr>
          <w:rFonts w:ascii="Times New Roman" w:hAnsi="Times New Roman" w:eastAsia="Times New Roman" w:cs="Times New Roman"/>
          <w:color w:val="000000" w:themeColor="text1" w:themeTint="FF" w:themeShade="FF"/>
          <w:sz w:val="24"/>
          <w:szCs w:val="24"/>
          <w:lang w:val="pt-PT" w:eastAsia="pt-BR"/>
        </w:rPr>
        <w:t>foi construído</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um novo arranjo de toda a oficina, adequando também a localização do estoque de óleo do local, deixando-o mais próximo do</w:t>
      </w:r>
      <w:r w:rsidRPr="76B687C0" w:rsidR="76B687C0">
        <w:rPr>
          <w:rFonts w:ascii="Times New Roman" w:hAnsi="Times New Roman" w:eastAsia="Times New Roman" w:cs="Times New Roman"/>
          <w:color w:val="000000" w:themeColor="text1" w:themeTint="FF" w:themeShade="FF"/>
          <w:sz w:val="24"/>
          <w:szCs w:val="24"/>
          <w:lang w:val="pt-PT" w:eastAsia="pt-BR"/>
        </w:rPr>
        <w:t>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posto</w:t>
      </w:r>
      <w:r w:rsidRPr="76B687C0" w:rsidR="76B687C0">
        <w:rPr>
          <w:rFonts w:ascii="Times New Roman" w:hAnsi="Times New Roman" w:eastAsia="Times New Roman" w:cs="Times New Roman"/>
          <w:color w:val="000000" w:themeColor="text1" w:themeTint="FF" w:themeShade="FF"/>
          <w:sz w:val="24"/>
          <w:szCs w:val="24"/>
          <w:lang w:val="pt-PT" w:eastAsia="pt-BR"/>
        </w:rPr>
        <w:t>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de trabalho (Figura 4).  </w:t>
      </w:r>
    </w:p>
    <w:p w:rsidR="4F668C20" w:rsidDel="360F48C1" w:rsidP="76B687C0" w:rsidRDefault="00AB4407" w14:paraId="3FA299BD" w14:textId="6C4BB95E" w14:noSpellErr="1">
      <w:pPr>
        <w:spacing w:after="120" w:line="240" w:lineRule="auto"/>
        <w:jc w:val="both"/>
        <w:rPr>
          <w:del w:author="Vitoria do Carmo Santos" w:date="2019-11-29T20:28:00Z" w:id="1911010168"/>
          <w:rFonts w:ascii="Times New Roman" w:hAnsi="Times New Roman" w:eastAsia="Times New Roman" w:cs="Times New Roman"/>
          <w:color w:val="000000" w:themeColor="text1" w:themeTint="FF" w:themeShade="FF"/>
          <w:sz w:val="24"/>
          <w:szCs w:val="24"/>
          <w:lang w:val="pt-PT" w:eastAsia="pt-BR"/>
        </w:rPr>
      </w:pPr>
      <w:r>
        <w:rPr>
          <w:noProof/>
          <w:lang w:eastAsia="pt-BR"/>
        </w:rPr>
        <w:drawing>
          <wp:inline distT="0" distB="0" distL="0" distR="0" wp14:anchorId="30133EEA" wp14:editId="300C4460">
            <wp:extent cx="5760085" cy="2145914"/>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6610" t="16166" r="7825" b="10609"/>
                    <a:stretch/>
                  </pic:blipFill>
                  <pic:spPr bwMode="auto">
                    <a:xfrm>
                      <a:off x="0" y="0"/>
                      <a:ext cx="5760085" cy="2145914"/>
                    </a:xfrm>
                    <a:prstGeom prst="rect">
                      <a:avLst/>
                    </a:prstGeom>
                    <a:ln>
                      <a:noFill/>
                    </a:ln>
                    <a:extLst>
                      <a:ext uri="{53640926-AAD7-44D8-BBD7-CCE9431645EC}">
                        <a14:shadowObscured xmlns:a14="http://schemas.microsoft.com/office/drawing/2010/main"/>
                      </a:ext>
                    </a:extLst>
                  </pic:spPr>
                </pic:pic>
              </a:graphicData>
            </a:graphic>
          </wp:inline>
        </w:drawing>
      </w:r>
    </w:p>
    <w:p w:rsidRPr="007922DC" w:rsidR="000D3C57" w:rsidP="76B687C0" w:rsidRDefault="1341035F" w14:paraId="18727EB0" w14:textId="77777777" w14:noSpellErr="1">
      <w:pPr>
        <w:spacing w:after="120" w:line="240" w:lineRule="auto"/>
        <w:jc w:val="center"/>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0"/>
          <w:szCs w:val="20"/>
          <w:lang w:val="pt-PT" w:eastAsia="pt-BR"/>
        </w:rPr>
        <w:t xml:space="preserve">FIGURA 4: Layout proposto. </w:t>
      </w:r>
      <w:r w:rsidRPr="76B687C0" w:rsidR="76B687C0">
        <w:rPr>
          <w:rFonts w:ascii="Times New Roman" w:hAnsi="Times New Roman" w:eastAsia="Times New Roman" w:cs="Times New Roman"/>
          <w:color w:val="000000" w:themeColor="text1" w:themeTint="FF" w:themeShade="FF"/>
          <w:sz w:val="20"/>
          <w:szCs w:val="20"/>
          <w:lang w:val="pt-PT" w:eastAsia="pt-BR"/>
        </w:rPr>
        <w:t xml:space="preserve">Fonte: </w:t>
      </w:r>
      <w:r w:rsidRPr="76B687C0" w:rsidR="76B687C0">
        <w:rPr>
          <w:rFonts w:ascii="Times New Roman" w:hAnsi="Times New Roman" w:eastAsia="Times New Roman" w:cs="Times New Roman"/>
          <w:color w:val="000000" w:themeColor="text1" w:themeTint="FF" w:themeShade="FF"/>
          <w:sz w:val="20"/>
          <w:szCs w:val="20"/>
          <w:lang w:val="pt-PT" w:eastAsia="pt-BR"/>
        </w:rPr>
        <w:t>Elaborado pelos</w:t>
      </w:r>
      <w:r w:rsidRPr="76B687C0" w:rsidR="76B687C0">
        <w:rPr>
          <w:rFonts w:ascii="Times New Roman" w:hAnsi="Times New Roman" w:eastAsia="Times New Roman" w:cs="Times New Roman"/>
          <w:color w:val="000000" w:themeColor="text1" w:themeTint="FF" w:themeShade="FF"/>
          <w:sz w:val="20"/>
          <w:szCs w:val="20"/>
          <w:lang w:val="pt-PT" w:eastAsia="pt-BR"/>
        </w:rPr>
        <w:t xml:space="preserve"> autores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p>
    <w:p w:rsidR="7CA36912" w:rsidP="76B687C0" w:rsidRDefault="41A1ACCA" w14:paraId="1D24897E" w14:textId="7B72F668" w14:noSpellErr="1">
      <w:pPr>
        <w:spacing w:after="120" w:line="240" w:lineRule="auto"/>
        <w:ind w:firstLine="708"/>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 xml:space="preserve">A representação do </w:t>
      </w:r>
      <w:r w:rsidRPr="76B687C0" w:rsidR="76B687C0">
        <w:rPr>
          <w:rFonts w:ascii="Times New Roman" w:hAnsi="Times New Roman" w:eastAsia="Times New Roman" w:cs="Times New Roman"/>
          <w:i w:val="1"/>
          <w:iCs w:val="1"/>
          <w:color w:val="000000" w:themeColor="text1" w:themeTint="FF" w:themeShade="FF"/>
          <w:sz w:val="24"/>
          <w:szCs w:val="24"/>
          <w:lang w:val="pt-PT" w:eastAsia="pt-BR"/>
        </w:rPr>
        <w:t>layout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proposto na Figura 4 reproduz a distribuição física do local e a alocação dos equipamentos e ferramentas, sendo (1) máquina balanceadora de pneus (2) bancada de apoio</w:t>
      </w:r>
      <w:r w:rsidRPr="76B687C0" w:rsidR="76B687C0">
        <w:rPr>
          <w:rFonts w:ascii="Times New Roman" w:hAnsi="Times New Roman" w:eastAsia="Times New Roman" w:cs="Times New Roman"/>
          <w:color w:val="000000" w:themeColor="text1" w:themeTint="FF" w:themeShade="FF"/>
          <w:sz w:val="24"/>
          <w:szCs w:val="24"/>
          <w:lang w:eastAsia="pt-BR"/>
        </w:rPr>
        <w:t>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(3) prensa hidráulica (4) compressor de ar (5) carrinho de ferramentas </w:t>
      </w:r>
      <w:r w:rsidRPr="76B687C0" w:rsidR="76B687C0">
        <w:rPr>
          <w:rFonts w:ascii="Times New Roman" w:hAnsi="Times New Roman" w:eastAsia="Times New Roman" w:cs="Times New Roman"/>
          <w:color w:val="000000" w:themeColor="text1" w:themeTint="FF" w:themeShade="FF"/>
          <w:sz w:val="24"/>
          <w:szCs w:val="24"/>
          <w:lang w:val="pt-PT" w:eastAsia="pt-BR"/>
        </w:rPr>
        <w:t>móvel</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(6) quadro de ferramentas (7) computador para alinhamento (8) prancha de alinhamento (9) elevador de veículos (10) estoque de óleo (11) desmontadora de pneus (12) macaco hidráulico (13) armazenamento de óleo usado</w:t>
      </w:r>
      <w:r w:rsidRPr="76B687C0" w:rsidR="76B687C0">
        <w:rPr>
          <w:rFonts w:ascii="Times New Roman" w:hAnsi="Times New Roman" w:eastAsia="Times New Roman" w:cs="Times New Roman"/>
          <w:color w:val="000000" w:themeColor="text1" w:themeTint="FF" w:themeShade="FF"/>
          <w:sz w:val="24"/>
          <w:szCs w:val="24"/>
          <w:lang w:val="pt-PT" w:eastAsia="pt-BR"/>
        </w:rPr>
        <w:t>.</w:t>
      </w:r>
    </w:p>
    <w:p w:rsidRPr="00912ABF" w:rsidR="72212AC6" w:rsidP="76B687C0" w:rsidRDefault="41A1ACCA" w14:paraId="58E8D97C" w14:textId="495067CC" w14:noSpellErr="1">
      <w:pPr>
        <w:spacing w:after="120" w:line="240" w:lineRule="auto"/>
        <w:jc w:val="both"/>
        <w:rPr>
          <w:rFonts w:ascii="Times New Roman" w:hAnsi="Times New Roman" w:eastAsia="Times New Roman" w:cs="Times New Roman"/>
          <w:b w:val="1"/>
          <w:bCs w:val="1"/>
          <w:color w:val="000000" w:themeColor="text1" w:themeTint="FF" w:themeShade="FF"/>
          <w:sz w:val="24"/>
          <w:szCs w:val="24"/>
          <w:lang w:val="pt-PT" w:eastAsia="pt-BR"/>
        </w:rPr>
      </w:pPr>
      <w:r w:rsidRPr="76B687C0" w:rsidR="76B687C0">
        <w:rPr>
          <w:rFonts w:ascii="Times New Roman" w:hAnsi="Times New Roman" w:eastAsia="Times New Roman" w:cs="Times New Roman"/>
          <w:b w:val="1"/>
          <w:bCs w:val="1"/>
          <w:color w:val="000000" w:themeColor="text1" w:themeTint="FF" w:themeShade="FF"/>
          <w:sz w:val="24"/>
          <w:szCs w:val="24"/>
          <w:lang w:val="pt-PT" w:eastAsia="pt-BR"/>
        </w:rPr>
        <w:t xml:space="preserve">4.2 Medidas de segurança </w:t>
      </w:r>
    </w:p>
    <w:p w:rsidR="41A1ACCA" w:rsidP="76B687C0" w:rsidRDefault="41A1ACCA" w14:paraId="4A96436A" w14:textId="0E203838" w14:noSpellErr="1">
      <w:pPr>
        <w:spacing w:after="120" w:line="240" w:lineRule="auto"/>
        <w:ind w:firstLine="708"/>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Os parâmetros de iluminação no ambiente de trabalho podem ser observados na NR 17.5.3:</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Em todos os locais de trabalho deve haver iluminação adequada, natural ou artificial, geral ou suplementar, apropriada à natureza da atividade</w:t>
      </w:r>
      <w:r w:rsidRPr="76B687C0" w:rsidR="76B687C0">
        <w:rPr>
          <w:rFonts w:ascii="Times New Roman" w:hAnsi="Times New Roman" w:eastAsia="Times New Roman" w:cs="Times New Roman"/>
          <w:color w:val="000000" w:themeColor="text1" w:themeTint="FF" w:themeShade="FF"/>
          <w:sz w:val="24"/>
          <w:szCs w:val="24"/>
          <w:lang w:val="pt-PT" w:eastAsia="pt-BR"/>
        </w:rPr>
        <w:t>.” (NR 17, 2007, p.3).</w:t>
      </w:r>
    </w:p>
    <w:p w:rsidR="41A1ACCA" w:rsidP="76B687C0" w:rsidRDefault="41A1ACCA" w14:paraId="0233DD1A" w14:textId="523F92C7" w14:noSpellErr="1">
      <w:pPr>
        <w:spacing w:after="120" w:line="240" w:lineRule="auto"/>
        <w:ind w:firstLine="708"/>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 xml:space="preserve">Desta forma, o mecânico deve possuir iluminação adequada para </w:t>
      </w:r>
      <w:r w:rsidRPr="76B687C0" w:rsidR="76B687C0">
        <w:rPr>
          <w:rFonts w:ascii="Times New Roman" w:hAnsi="Times New Roman" w:eastAsia="Times New Roman" w:cs="Times New Roman"/>
          <w:color w:val="000000" w:themeColor="text1" w:themeTint="FF" w:themeShade="FF"/>
          <w:sz w:val="24"/>
          <w:szCs w:val="24"/>
          <w:lang w:val="pt-PT" w:eastAsia="pt-BR"/>
        </w:rPr>
        <w:t>efetuar</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atividades que exigem </w:t>
      </w:r>
      <w:r w:rsidRPr="76B687C0" w:rsidR="76B687C0">
        <w:rPr>
          <w:rFonts w:ascii="Times New Roman" w:hAnsi="Times New Roman" w:eastAsia="Times New Roman" w:cs="Times New Roman"/>
          <w:color w:val="000000" w:themeColor="text1" w:themeTint="FF" w:themeShade="FF"/>
          <w:sz w:val="24"/>
          <w:szCs w:val="24"/>
          <w:lang w:val="pt-PT" w:eastAsia="pt-BR"/>
        </w:rPr>
        <w:t>níveis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de precisão</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mais elevados.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No entanto, durante entrevistas</w:t>
      </w:r>
      <w:r w:rsidRPr="76B687C0" w:rsidR="76B687C0">
        <w:rPr>
          <w:rFonts w:ascii="Times New Roman" w:hAnsi="Times New Roman" w:eastAsia="Times New Roman" w:cs="Times New Roman"/>
          <w:color w:val="000000" w:themeColor="text1" w:themeTint="FF" w:themeShade="FF"/>
          <w:sz w:val="24"/>
          <w:szCs w:val="24"/>
          <w:lang w:val="pt-PT" w:eastAsia="pt-BR"/>
        </w:rPr>
        <w:t>, os mecânicos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relataram que a iluminação do local por vezes se mostrava ineficaz, o que comprometeria a qualidade do trabalho, a eficiência visual, e, por conseguinte, prejudicaria a eficiência do atendimento da demanda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Com isso,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a longo prazo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causaria </w:t>
      </w:r>
      <w:r w:rsidRPr="76B687C0" w:rsidR="76B687C0">
        <w:rPr>
          <w:rFonts w:ascii="Times New Roman" w:hAnsi="Times New Roman" w:eastAsia="Times New Roman" w:cs="Times New Roman"/>
          <w:color w:val="000000" w:themeColor="text1" w:themeTint="FF" w:themeShade="FF"/>
          <w:sz w:val="24"/>
          <w:szCs w:val="24"/>
          <w:lang w:val="pt-PT" w:eastAsia="pt-BR"/>
        </w:rPr>
        <w:t>irritação dos olhos</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lacrimação e avermelhamento das pálpebras, dores de cabeça, diminuição da sensibilidade aos contrastes e da velocidade de perceção (GRANDJEAN, 1998). Nesse sentido, para evitar a fadiga visual, deve haver um planejamento da iluminação, assegurando a focalização do objeto a partir de uma postura confortável (</w:t>
      </w:r>
      <w:r w:rsidRPr="76B687C0" w:rsidR="76B687C0">
        <w:rPr>
          <w:rFonts w:ascii="Times New Roman" w:hAnsi="Times New Roman" w:eastAsia="Times New Roman" w:cs="Times New Roman"/>
          <w:color w:val="000000" w:themeColor="text1" w:themeTint="FF" w:themeShade="FF"/>
          <w:sz w:val="24"/>
          <w:szCs w:val="24"/>
          <w:lang w:val="pt-PT" w:eastAsia="pt-BR"/>
        </w:rPr>
        <w:t>IIDA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2005).  Assim, indicamos como proposta de solução a utilização de iluminação focal para os mecânicos. </w:t>
      </w:r>
      <w:r w:rsidRPr="76B687C0" w:rsidR="76B687C0">
        <w:rPr>
          <w:rFonts w:ascii="Times New Roman" w:hAnsi="Times New Roman" w:eastAsia="Times New Roman" w:cs="Times New Roman"/>
          <w:color w:val="000000" w:themeColor="text1" w:themeTint="FF" w:themeShade="FF"/>
          <w:sz w:val="24"/>
          <w:szCs w:val="24"/>
          <w:lang w:val="pt-PT" w:eastAsia="pt-BR"/>
        </w:rPr>
        <w:t>Para tal,</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foi realizada uma pesquisa referente </w:t>
      </w:r>
      <w:r w:rsidRPr="76B687C0" w:rsidR="76B687C0">
        <w:rPr>
          <w:rFonts w:ascii="Times New Roman" w:hAnsi="Times New Roman" w:eastAsia="Times New Roman" w:cs="Times New Roman"/>
          <w:color w:val="000000" w:themeColor="text1" w:themeTint="FF" w:themeShade="FF"/>
          <w:sz w:val="24"/>
          <w:szCs w:val="24"/>
          <w:lang w:val="pt-PT" w:eastAsia="pt-BR"/>
        </w:rPr>
        <w:t>aos custos envolvidos para adquirir duas iluminações com suporte pendente, chegando ao valor final de R$ 111,00, que terá durabilidade de aproximadamente 2 anos.</w:t>
      </w:r>
    </w:p>
    <w:p w:rsidR="41A1ACCA" w:rsidP="76B687C0" w:rsidRDefault="41A1ACCA" w14:paraId="0AB71E5F" w14:textId="6EA7BF8D" w14:noSpellErr="1">
      <w:pPr>
        <w:spacing w:after="120" w:line="240" w:lineRule="auto"/>
        <w:ind w:firstLine="708"/>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A NR 06 traz parâmetros de utilização de equipamentos de proteção individual (EPI’s), que devem ser utilizados pelo funcionário adequado</w:t>
      </w:r>
      <w:r w:rsidRPr="76B687C0" w:rsidR="76B687C0">
        <w:rPr>
          <w:rFonts w:ascii="Times New Roman" w:hAnsi="Times New Roman" w:eastAsia="Times New Roman" w:cs="Times New Roman"/>
          <w:color w:val="000000" w:themeColor="text1" w:themeTint="FF" w:themeShade="FF"/>
          <w:sz w:val="24"/>
          <w:szCs w:val="24"/>
          <w:lang w:val="pt-PT" w:eastAsia="pt-BR"/>
        </w:rPr>
        <w:t>, em relação</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aos riscos em toda a sua jornada de trabalho, afim de protege-lo contra riscos que possam ocorrer simultaneamente e que sejam suscetíveis de ameaçar a segurança e a saúde no trabalho. Sendo assim verificamos que os mecânicos </w:t>
      </w:r>
      <w:r w:rsidRPr="76B687C0" w:rsidR="76B687C0">
        <w:rPr>
          <w:rFonts w:ascii="Times New Roman" w:hAnsi="Times New Roman" w:eastAsia="Times New Roman" w:cs="Times New Roman"/>
          <w:color w:val="000000" w:themeColor="text1" w:themeTint="FF" w:themeShade="FF"/>
          <w:sz w:val="24"/>
          <w:szCs w:val="24"/>
          <w:lang w:val="pt-PT" w:eastAsia="pt-BR"/>
        </w:rPr>
        <w:t>não utilizavam frequentemente</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EPIs durante a jornada de trabalho. Indagados sobre a utilização de EPIs</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os mesmos afirmaram que foram orientados por fiscais a utilizar calçado de segurança, óculos de proteção e protetor auricular. Mas não adquiriram tais equipamentos</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reforçando</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a necessidade de intervenção nesse aspecto. Para tal, realizamos pesquisas junto ao mercado de fornecimento de equipamentos (Tabela </w:t>
      </w:r>
      <w:r w:rsidRPr="76B687C0" w:rsidR="76B687C0">
        <w:rPr>
          <w:rFonts w:ascii="Times New Roman" w:hAnsi="Times New Roman" w:eastAsia="Times New Roman" w:cs="Times New Roman"/>
          <w:color w:val="000000" w:themeColor="text1" w:themeTint="FF" w:themeShade="FF"/>
          <w:sz w:val="24"/>
          <w:szCs w:val="24"/>
          <w:lang w:val="pt-PT" w:eastAsia="pt-BR"/>
        </w:rPr>
        <w:t>2</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e todos os equipamentos fornecidos para ambos os funcionários teriam um custo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total </w:t>
      </w:r>
      <w:r w:rsidRPr="76B687C0" w:rsidR="76B687C0">
        <w:rPr>
          <w:rFonts w:ascii="Times New Roman" w:hAnsi="Times New Roman" w:eastAsia="Times New Roman" w:cs="Times New Roman"/>
          <w:color w:val="000000" w:themeColor="text1" w:themeTint="FF" w:themeShade="FF"/>
          <w:sz w:val="24"/>
          <w:szCs w:val="24"/>
          <w:lang w:val="pt-PT" w:eastAsia="pt-BR"/>
        </w:rPr>
        <w:t>de R$ 13,80 mensalmente.</w:t>
      </w:r>
    </w:p>
    <w:p w:rsidR="41A1ACCA" w:rsidP="76B687C0" w:rsidRDefault="32D89210" w14:paraId="73C6C2AD" w14:textId="4323C19D" w14:noSpellErr="1">
      <w:pPr>
        <w:spacing w:after="120" w:line="240" w:lineRule="auto"/>
        <w:jc w:val="center"/>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0"/>
          <w:szCs w:val="20"/>
          <w:lang w:val="pt-PT" w:eastAsia="pt-BR"/>
        </w:rPr>
        <w:t>TABELA 2: Custos e durabilidade dos EPIs</w:t>
      </w:r>
    </w:p>
    <w:tbl>
      <w:tblPr>
        <w:tblStyle w:val="Tabelacomgrade"/>
        <w:tblW w:w="9070" w:type="dxa"/>
        <w:jc w:val="center"/>
        <w:tblLayout w:type="fixed"/>
        <w:tblLook w:val="06A0" w:firstRow="1" w:lastRow="0" w:firstColumn="1" w:lastColumn="0" w:noHBand="1" w:noVBand="1"/>
      </w:tblPr>
      <w:tblGrid>
        <w:gridCol w:w="2122"/>
        <w:gridCol w:w="1559"/>
        <w:gridCol w:w="1761"/>
        <w:gridCol w:w="1814"/>
        <w:gridCol w:w="1814"/>
      </w:tblGrid>
      <w:tr w:rsidR="41A1ACCA" w:rsidTr="76B687C0" w14:paraId="0AD74D4A" w14:textId="77777777">
        <w:trPr>
          <w:jc w:val="center"/>
        </w:trPr>
        <w:tc>
          <w:tcPr>
            <w:tcW w:w="2122" w:type="dxa"/>
            <w:tcMar/>
          </w:tcPr>
          <w:p w:rsidRPr="0038096A" w:rsidR="41A1ACCA" w:rsidP="00A91FAD" w:rsidRDefault="41A1ACCA" w14:paraId="675660AC" w14:textId="690971A4">
            <w:pPr>
              <w:spacing w:after="120"/>
              <w:jc w:val="center"/>
              <w:rPr>
                <w:rFonts w:ascii="Times New Roman" w:hAnsi="Times New Roman" w:eastAsia="Calibri" w:cs="Times New Roman"/>
                <w:b/>
                <w:bCs/>
                <w:color w:val="000000" w:themeColor="text1"/>
                <w:sz w:val="24"/>
                <w:szCs w:val="24"/>
              </w:rPr>
            </w:pPr>
            <w:r w:rsidRPr="0038096A">
              <w:rPr>
                <w:rFonts w:ascii="Times New Roman" w:hAnsi="Times New Roman" w:eastAsia="Calibri" w:cs="Times New Roman"/>
                <w:b/>
                <w:bCs/>
                <w:color w:val="000000" w:themeColor="text1"/>
                <w:sz w:val="24"/>
                <w:szCs w:val="24"/>
              </w:rPr>
              <w:t>EPI</w:t>
            </w:r>
          </w:p>
        </w:tc>
        <w:tc>
          <w:tcPr>
            <w:tcW w:w="1559" w:type="dxa"/>
            <w:tcMar/>
          </w:tcPr>
          <w:p w:rsidRPr="0038096A" w:rsidR="41A1ACCA" w:rsidP="00A91FAD" w:rsidRDefault="41A1ACCA" w14:paraId="40D108F6" w14:textId="0A020536">
            <w:pPr>
              <w:spacing w:after="120"/>
              <w:jc w:val="center"/>
              <w:rPr>
                <w:rFonts w:ascii="Times New Roman" w:hAnsi="Times New Roman" w:eastAsia="Calibri" w:cs="Times New Roman"/>
                <w:b/>
                <w:bCs/>
                <w:color w:val="000000" w:themeColor="text1"/>
                <w:sz w:val="24"/>
                <w:szCs w:val="24"/>
              </w:rPr>
            </w:pPr>
            <w:r w:rsidRPr="0038096A">
              <w:rPr>
                <w:rFonts w:ascii="Times New Roman" w:hAnsi="Times New Roman" w:eastAsia="Calibri" w:cs="Times New Roman"/>
                <w:b/>
                <w:bCs/>
                <w:color w:val="000000" w:themeColor="text1"/>
                <w:sz w:val="24"/>
                <w:szCs w:val="24"/>
              </w:rPr>
              <w:t>Custo unitário (R$)</w:t>
            </w:r>
          </w:p>
        </w:tc>
        <w:tc>
          <w:tcPr>
            <w:tcW w:w="1761" w:type="dxa"/>
            <w:tcMar/>
          </w:tcPr>
          <w:p w:rsidRPr="0038096A" w:rsidR="41A1ACCA" w:rsidP="00A91FAD" w:rsidRDefault="41A1ACCA" w14:paraId="69540E1D" w14:textId="6BEECC62">
            <w:pPr>
              <w:spacing w:after="120"/>
              <w:jc w:val="center"/>
              <w:rPr>
                <w:rFonts w:ascii="Times New Roman" w:hAnsi="Times New Roman" w:eastAsia="Calibri" w:cs="Times New Roman"/>
                <w:b/>
                <w:bCs/>
                <w:color w:val="000000" w:themeColor="text1"/>
                <w:sz w:val="24"/>
                <w:szCs w:val="24"/>
              </w:rPr>
            </w:pPr>
            <w:r w:rsidRPr="0038096A">
              <w:rPr>
                <w:rFonts w:ascii="Times New Roman" w:hAnsi="Times New Roman" w:eastAsia="Calibri" w:cs="Times New Roman"/>
                <w:b/>
                <w:bCs/>
                <w:color w:val="000000" w:themeColor="text1"/>
                <w:sz w:val="24"/>
                <w:szCs w:val="24"/>
              </w:rPr>
              <w:t>Durabilidade</w:t>
            </w:r>
          </w:p>
        </w:tc>
        <w:tc>
          <w:tcPr>
            <w:tcW w:w="1814" w:type="dxa"/>
            <w:tcMar/>
          </w:tcPr>
          <w:p w:rsidRPr="0038096A" w:rsidR="41A1ACCA" w:rsidP="00A91FAD" w:rsidRDefault="41A1ACCA" w14:paraId="34E444CE" w14:textId="240D9A87">
            <w:pPr>
              <w:spacing w:after="120"/>
              <w:jc w:val="center"/>
              <w:rPr>
                <w:rFonts w:ascii="Times New Roman" w:hAnsi="Times New Roman" w:eastAsia="Calibri" w:cs="Times New Roman"/>
                <w:b/>
                <w:bCs/>
                <w:color w:val="000000" w:themeColor="text1"/>
                <w:sz w:val="24"/>
                <w:szCs w:val="24"/>
              </w:rPr>
            </w:pPr>
            <w:r w:rsidRPr="0038096A">
              <w:rPr>
                <w:rFonts w:ascii="Times New Roman" w:hAnsi="Times New Roman" w:eastAsia="Calibri" w:cs="Times New Roman"/>
                <w:b/>
                <w:bCs/>
                <w:color w:val="000000" w:themeColor="text1"/>
                <w:sz w:val="24"/>
                <w:szCs w:val="24"/>
              </w:rPr>
              <w:t>Uso mensal (unidade)</w:t>
            </w:r>
          </w:p>
        </w:tc>
        <w:tc>
          <w:tcPr>
            <w:tcW w:w="1814" w:type="dxa"/>
            <w:tcMar/>
          </w:tcPr>
          <w:p w:rsidRPr="0038096A" w:rsidR="41A1ACCA" w:rsidP="00A91FAD" w:rsidRDefault="41A1ACCA" w14:paraId="025E389A" w14:textId="021461C1">
            <w:pPr>
              <w:spacing w:after="120"/>
              <w:jc w:val="center"/>
              <w:rPr>
                <w:rFonts w:ascii="Times New Roman" w:hAnsi="Times New Roman" w:eastAsia="Calibri" w:cs="Times New Roman"/>
                <w:b/>
                <w:bCs/>
                <w:color w:val="000000" w:themeColor="text1"/>
                <w:sz w:val="24"/>
                <w:szCs w:val="24"/>
              </w:rPr>
            </w:pPr>
            <w:r w:rsidRPr="0038096A">
              <w:rPr>
                <w:rFonts w:ascii="Times New Roman" w:hAnsi="Times New Roman" w:eastAsia="Calibri" w:cs="Times New Roman"/>
                <w:b/>
                <w:bCs/>
                <w:color w:val="000000" w:themeColor="text1"/>
                <w:sz w:val="24"/>
                <w:szCs w:val="24"/>
              </w:rPr>
              <w:t xml:space="preserve">Custo total (R$) por mês </w:t>
            </w:r>
          </w:p>
        </w:tc>
      </w:tr>
      <w:tr w:rsidR="41A1ACCA" w:rsidTr="76B687C0" w14:paraId="6A2AD231" w14:textId="77777777">
        <w:trPr>
          <w:jc w:val="center"/>
        </w:trPr>
        <w:tc>
          <w:tcPr>
            <w:tcW w:w="2122" w:type="dxa"/>
            <w:tcMar/>
          </w:tcPr>
          <w:p w:rsidRPr="0038096A" w:rsidR="41A1ACCA" w:rsidP="76B687C0" w:rsidRDefault="41A1ACCA" w14:paraId="04489CB6" w14:textId="2346BC0B"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Óculos</w:t>
            </w:r>
          </w:p>
        </w:tc>
        <w:tc>
          <w:tcPr>
            <w:tcW w:w="1559" w:type="dxa"/>
            <w:tcMar/>
          </w:tcPr>
          <w:p w:rsidRPr="0038096A" w:rsidR="41A1ACCA" w:rsidP="76B687C0" w:rsidRDefault="41A1ACCA" w14:paraId="31F1F4A9" w14:textId="6A3A1551"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4,50</w:t>
            </w:r>
          </w:p>
        </w:tc>
        <w:tc>
          <w:tcPr>
            <w:tcW w:w="1761" w:type="dxa"/>
            <w:tcMar/>
          </w:tcPr>
          <w:p w:rsidRPr="0038096A" w:rsidR="41A1ACCA" w:rsidP="76B687C0" w:rsidRDefault="41A1ACCA" w14:paraId="23330E3D" w14:textId="32316429"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12 meses</w:t>
            </w:r>
          </w:p>
        </w:tc>
        <w:tc>
          <w:tcPr>
            <w:tcW w:w="1814" w:type="dxa"/>
            <w:tcMar/>
          </w:tcPr>
          <w:p w:rsidRPr="0038096A" w:rsidR="41A1ACCA" w:rsidP="76B687C0" w:rsidRDefault="41A1ACCA" w14:paraId="1AD26880" w14:textId="0026207D"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0,08</w:t>
            </w:r>
          </w:p>
        </w:tc>
        <w:tc>
          <w:tcPr>
            <w:tcW w:w="1814" w:type="dxa"/>
            <w:tcMar/>
          </w:tcPr>
          <w:p w:rsidRPr="0038096A" w:rsidR="41A1ACCA" w:rsidP="76B687C0" w:rsidRDefault="41A1ACCA" w14:paraId="1CF6EB04" w14:textId="16737FB0"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0,72</w:t>
            </w:r>
          </w:p>
        </w:tc>
      </w:tr>
      <w:tr w:rsidR="41A1ACCA" w:rsidTr="76B687C0" w14:paraId="1334F241" w14:textId="77777777">
        <w:trPr>
          <w:jc w:val="center"/>
        </w:trPr>
        <w:tc>
          <w:tcPr>
            <w:tcW w:w="2122" w:type="dxa"/>
            <w:tcMar/>
          </w:tcPr>
          <w:p w:rsidRPr="0038096A" w:rsidR="41A1ACCA" w:rsidP="76B687C0" w:rsidRDefault="41A1ACCA" w14:paraId="236DE23A" w14:textId="035E1893"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Sapato de segurança</w:t>
            </w:r>
          </w:p>
        </w:tc>
        <w:tc>
          <w:tcPr>
            <w:tcW w:w="1559" w:type="dxa"/>
            <w:tcMar/>
          </w:tcPr>
          <w:p w:rsidRPr="0038096A" w:rsidR="41A1ACCA" w:rsidP="76B687C0" w:rsidRDefault="41A1ACCA" w14:paraId="6A6AFB70" w14:textId="3E4A0A12"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35,00</w:t>
            </w:r>
          </w:p>
        </w:tc>
        <w:tc>
          <w:tcPr>
            <w:tcW w:w="1761" w:type="dxa"/>
            <w:tcMar/>
          </w:tcPr>
          <w:p w:rsidRPr="0038096A" w:rsidR="41A1ACCA" w:rsidP="76B687C0" w:rsidRDefault="41A1ACCA" w14:paraId="283B79E0" w14:textId="6A105B13"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6 meses</w:t>
            </w:r>
          </w:p>
        </w:tc>
        <w:tc>
          <w:tcPr>
            <w:tcW w:w="1814" w:type="dxa"/>
            <w:tcMar/>
          </w:tcPr>
          <w:p w:rsidRPr="0038096A" w:rsidR="41A1ACCA" w:rsidP="76B687C0" w:rsidRDefault="41A1ACCA" w14:paraId="3E47523B" w14:textId="2F462448"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0,17</w:t>
            </w:r>
          </w:p>
        </w:tc>
        <w:tc>
          <w:tcPr>
            <w:tcW w:w="1814" w:type="dxa"/>
            <w:tcMar/>
          </w:tcPr>
          <w:p w:rsidRPr="0038096A" w:rsidR="41A1ACCA" w:rsidP="76B687C0" w:rsidRDefault="41A1ACCA" w14:paraId="26E55CF4" w14:textId="437F1811"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11,90</w:t>
            </w:r>
          </w:p>
        </w:tc>
      </w:tr>
      <w:tr w:rsidR="41A1ACCA" w:rsidTr="76B687C0" w14:paraId="7F6709A8" w14:textId="77777777">
        <w:trPr>
          <w:jc w:val="center"/>
        </w:trPr>
        <w:tc>
          <w:tcPr>
            <w:tcW w:w="2122" w:type="dxa"/>
            <w:tcMar/>
          </w:tcPr>
          <w:p w:rsidRPr="0038096A" w:rsidR="41A1ACCA" w:rsidP="76B687C0" w:rsidRDefault="41A1ACCA" w14:paraId="16A31D20" w14:textId="4BB457DF"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Protetor auricular</w:t>
            </w:r>
          </w:p>
        </w:tc>
        <w:tc>
          <w:tcPr>
            <w:tcW w:w="1559" w:type="dxa"/>
            <w:tcMar/>
          </w:tcPr>
          <w:p w:rsidRPr="0038096A" w:rsidR="41A1ACCA" w:rsidP="76B687C0" w:rsidRDefault="41A1ACCA" w14:paraId="0EB9AF16" w14:textId="2F95972D"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0,62</w:t>
            </w:r>
          </w:p>
        </w:tc>
        <w:tc>
          <w:tcPr>
            <w:tcW w:w="1761" w:type="dxa"/>
            <w:tcMar/>
          </w:tcPr>
          <w:p w:rsidRPr="0038096A" w:rsidR="41A1ACCA" w:rsidP="76B687C0" w:rsidRDefault="41A1ACCA" w14:paraId="544809B5" w14:textId="01C79FEA"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1 mês</w:t>
            </w:r>
          </w:p>
        </w:tc>
        <w:tc>
          <w:tcPr>
            <w:tcW w:w="1814" w:type="dxa"/>
            <w:tcMar/>
          </w:tcPr>
          <w:p w:rsidRPr="0038096A" w:rsidR="41A1ACCA" w:rsidP="76B687C0" w:rsidRDefault="41A1ACCA" w14:paraId="2AA48B99" w14:textId="3EE5F51E"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1</w:t>
            </w:r>
          </w:p>
        </w:tc>
        <w:tc>
          <w:tcPr>
            <w:tcW w:w="1814" w:type="dxa"/>
            <w:tcMar/>
          </w:tcPr>
          <w:p w:rsidRPr="0038096A" w:rsidR="41A1ACCA" w:rsidP="76B687C0" w:rsidRDefault="41A1ACCA" w14:paraId="34550907" w14:textId="6EE1CA29" w14:noSpellErr="1">
            <w:pPr>
              <w:spacing w:after="120"/>
              <w:jc w:val="center"/>
              <w:rPr>
                <w:rFonts w:ascii="Times New Roman" w:hAnsi="Times New Roman" w:cs="Times New Roman"/>
                <w:color w:val="000000" w:themeColor="text1" w:themeTint="FF" w:themeShade="FF"/>
                <w:sz w:val="24"/>
                <w:szCs w:val="24"/>
              </w:rPr>
            </w:pPr>
            <w:r w:rsidRPr="76B687C0" w:rsidR="76B687C0">
              <w:rPr>
                <w:rFonts w:ascii="Times New Roman" w:hAnsi="Times New Roman" w:eastAsia="Calibri" w:cs="Times New Roman"/>
                <w:color w:val="000000" w:themeColor="text1" w:themeTint="FF" w:themeShade="FF"/>
                <w:sz w:val="24"/>
                <w:szCs w:val="24"/>
              </w:rPr>
              <w:t>1,24</w:t>
            </w:r>
          </w:p>
        </w:tc>
      </w:tr>
    </w:tbl>
    <w:p w:rsidR="000D3C57" w:rsidP="76B687C0" w:rsidRDefault="000D3C57" w14:paraId="5B8C653F" w14:textId="77777777" w14:noSpellErr="1">
      <w:pPr>
        <w:spacing w:after="120" w:line="240" w:lineRule="auto"/>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0"/>
          <w:szCs w:val="20"/>
          <w:lang w:val="pt-PT" w:eastAsia="pt-BR"/>
        </w:rPr>
        <w:t xml:space="preserve">Fonte: </w:t>
      </w:r>
      <w:r w:rsidRPr="76B687C0" w:rsidR="76B687C0">
        <w:rPr>
          <w:rFonts w:ascii="Times New Roman" w:hAnsi="Times New Roman" w:eastAsia="Times New Roman" w:cs="Times New Roman"/>
          <w:color w:val="000000" w:themeColor="text1" w:themeTint="FF" w:themeShade="FF"/>
          <w:sz w:val="20"/>
          <w:szCs w:val="20"/>
          <w:lang w:val="pt-PT" w:eastAsia="pt-BR"/>
        </w:rPr>
        <w:t>Elaborado pelos</w:t>
      </w:r>
      <w:r w:rsidRPr="76B687C0" w:rsidR="76B687C0">
        <w:rPr>
          <w:rFonts w:ascii="Times New Roman" w:hAnsi="Times New Roman" w:eastAsia="Times New Roman" w:cs="Times New Roman"/>
          <w:color w:val="000000" w:themeColor="text1" w:themeTint="FF" w:themeShade="FF"/>
          <w:sz w:val="20"/>
          <w:szCs w:val="20"/>
          <w:lang w:val="pt-PT" w:eastAsia="pt-BR"/>
        </w:rPr>
        <w:t xml:space="preserve"> autores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p>
    <w:p w:rsidRPr="001D0AF8" w:rsidR="41A1ACCA" w:rsidP="76B687C0" w:rsidRDefault="41A1ACCA" w14:paraId="525DDE25" w14:textId="0DC1B6BF" w14:noSpellErr="1">
      <w:pPr>
        <w:spacing w:after="120" w:line="240" w:lineRule="auto"/>
        <w:jc w:val="both"/>
        <w:rPr>
          <w:rFonts w:ascii="Times New Roman" w:hAnsi="Times New Roman" w:eastAsia="Times New Roman" w:cs="Times New Roman"/>
          <w:b w:val="1"/>
          <w:bCs w:val="1"/>
          <w:color w:val="000000" w:themeColor="text1" w:themeTint="FF" w:themeShade="FF"/>
          <w:sz w:val="24"/>
          <w:szCs w:val="24"/>
          <w:lang w:val="pt-PT" w:eastAsia="pt-BR"/>
        </w:rPr>
      </w:pPr>
      <w:r w:rsidRPr="76B687C0" w:rsidR="76B687C0">
        <w:rPr>
          <w:rFonts w:ascii="Times New Roman" w:hAnsi="Times New Roman" w:eastAsia="Times New Roman" w:cs="Times New Roman"/>
          <w:b w:val="1"/>
          <w:bCs w:val="1"/>
          <w:color w:val="000000" w:themeColor="text1" w:themeTint="FF" w:themeShade="FF"/>
          <w:sz w:val="24"/>
          <w:szCs w:val="24"/>
          <w:lang w:val="pt-PT" w:eastAsia="pt-BR"/>
        </w:rPr>
        <w:t xml:space="preserve">4.3 Adequação </w:t>
      </w:r>
      <w:r w:rsidRPr="76B687C0" w:rsidR="76B687C0">
        <w:rPr>
          <w:rFonts w:ascii="Times New Roman" w:hAnsi="Times New Roman" w:eastAsia="Times New Roman" w:cs="Times New Roman"/>
          <w:b w:val="1"/>
          <w:bCs w:val="1"/>
          <w:color w:val="000000" w:themeColor="text1" w:themeTint="FF" w:themeShade="FF"/>
          <w:sz w:val="24"/>
          <w:szCs w:val="24"/>
          <w:lang w:val="pt-PT" w:eastAsia="pt-BR"/>
        </w:rPr>
        <w:t>dos equipamentos para as</w:t>
      </w:r>
      <w:r w:rsidRPr="76B687C0" w:rsidR="76B687C0">
        <w:rPr>
          <w:rFonts w:ascii="Times New Roman" w:hAnsi="Times New Roman" w:eastAsia="Times New Roman" w:cs="Times New Roman"/>
          <w:b w:val="1"/>
          <w:bCs w:val="1"/>
          <w:color w:val="000000" w:themeColor="text1" w:themeTint="FF" w:themeShade="FF"/>
          <w:sz w:val="24"/>
          <w:szCs w:val="24"/>
          <w:lang w:val="pt-PT" w:eastAsia="pt-BR"/>
        </w:rPr>
        <w:t xml:space="preserve"> medidas antropométricas </w:t>
      </w:r>
      <w:r w:rsidRPr="76B687C0" w:rsidR="76B687C0">
        <w:rPr>
          <w:rFonts w:ascii="Times New Roman" w:hAnsi="Times New Roman" w:eastAsia="Times New Roman" w:cs="Times New Roman"/>
          <w:b w:val="1"/>
          <w:bCs w:val="1"/>
          <w:color w:val="000000" w:themeColor="text1" w:themeTint="FF" w:themeShade="FF"/>
          <w:sz w:val="24"/>
          <w:szCs w:val="24"/>
          <w:lang w:val="pt-PT" w:eastAsia="pt-BR"/>
        </w:rPr>
        <w:t>dos mecânicos</w:t>
      </w:r>
    </w:p>
    <w:p w:rsidR="41A1ACCA" w:rsidP="76B687C0" w:rsidRDefault="41A1ACCA" w14:paraId="0B4ABB8D" w14:textId="53E51365" w14:noSpellErr="1">
      <w:pPr>
        <w:spacing w:after="120" w:line="240" w:lineRule="auto"/>
        <w:ind w:firstLine="708"/>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Outra situação em que verificamos oportunidades de melhoria foi em relação as medidas antropométricas dos mecânicos da empresa, atrelados a execução de atividades, uma vez que através de entrevistas identificamos indícios de defasagem com relação a esse aspecto:</w:t>
      </w:r>
    </w:p>
    <w:p w:rsidRPr="00906F98" w:rsidR="41A1ACCA" w:rsidP="76B687C0" w:rsidRDefault="41A1ACCA" w14:paraId="681872A9" w14:textId="2F7003BB" w14:noSpellErr="1">
      <w:pPr>
        <w:spacing w:after="120" w:line="240" w:lineRule="auto"/>
        <w:jc w:val="center"/>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i w:val="1"/>
          <w:iCs w:val="1"/>
          <w:color w:val="000000" w:themeColor="text1" w:themeTint="FF" w:themeShade="FF"/>
          <w:sz w:val="24"/>
          <w:szCs w:val="24"/>
          <w:lang w:val="pt-PT" w:eastAsia="pt-BR"/>
        </w:rPr>
        <w:t xml:space="preserve">“Dependendo do serviço que faço, algumas vezes sinto dores nas costas no fim do dia”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p>
    <w:p w:rsidR="41A1ACCA" w:rsidP="76B687C0" w:rsidRDefault="41A1ACCA" w14:paraId="58167E7D" w14:textId="4DC7812C" w14:noSpellErr="1">
      <w:pPr>
        <w:spacing w:after="120" w:line="240" w:lineRule="auto"/>
        <w:ind w:firstLine="705"/>
        <w:jc w:val="both"/>
        <w:rPr>
          <w:rFonts w:ascii="Times New Roman" w:hAnsi="Times New Roman" w:eastAsia="Times New Roman" w:cs="Times New Roman"/>
          <w:color w:val="000000" w:themeColor="text1" w:themeTint="FF" w:themeShade="FF"/>
          <w:sz w:val="24"/>
          <w:szCs w:val="24"/>
          <w:lang w:eastAsia="pt-BR"/>
        </w:rPr>
      </w:pPr>
      <w:r w:rsidRPr="76B687C0" w:rsidR="76B687C0">
        <w:rPr>
          <w:rFonts w:ascii="Times New Roman" w:hAnsi="Times New Roman" w:eastAsia="Times New Roman" w:cs="Times New Roman"/>
          <w:color w:val="000000" w:themeColor="text1" w:themeTint="FF" w:themeShade="FF"/>
          <w:sz w:val="24"/>
          <w:szCs w:val="24"/>
          <w:lang w:eastAsia="pt-BR"/>
        </w:rPr>
        <w:t xml:space="preserve">De acordo com </w:t>
      </w:r>
      <w:r w:rsidRPr="76B687C0" w:rsidR="76B687C0">
        <w:rPr>
          <w:rFonts w:ascii="Times New Roman" w:hAnsi="Times New Roman" w:eastAsia="Times New Roman" w:cs="Times New Roman"/>
          <w:color w:val="000000" w:themeColor="text1" w:themeTint="FF" w:themeShade="FF"/>
          <w:sz w:val="24"/>
          <w:szCs w:val="24"/>
          <w:lang w:eastAsia="pt-BR"/>
        </w:rPr>
        <w:t>IIDA</w:t>
      </w:r>
      <w:r w:rsidRPr="76B687C0" w:rsidR="76B687C0">
        <w:rPr>
          <w:rFonts w:ascii="Times New Roman" w:hAnsi="Times New Roman" w:eastAsia="Times New Roman" w:cs="Times New Roman"/>
          <w:color w:val="000000" w:themeColor="text1" w:themeTint="FF" w:themeShade="FF"/>
          <w:sz w:val="24"/>
          <w:szCs w:val="24"/>
          <w:lang w:eastAsia="pt-BR"/>
        </w:rPr>
        <w:t xml:space="preserve"> (2005), cada parte do corpo não se move isoladamente, mas existe uma conjugação de diversos movimentos para se realizar uma função, assim, em cada tarefa, o indivíduo desenvolve a atividade com posturas diferentes e em cada uma dessas posturas estão envolvidos esforços musculares para manter a posição. Nesse sentido, os postos de trabalho devem ser dimensionados de forma que os usuários tenham uma postura confortável. Dessa forma, alguns fatores são levados em consideração como o alcance dos movimentos, movimentos corporais necessários e medidas antropométricas dos ocupantes do cargo, esses que estão relacionados com as alturas recomendadas da superfície de trabalho (</w:t>
      </w:r>
      <w:r w:rsidRPr="76B687C0" w:rsidR="76B687C0">
        <w:rPr>
          <w:rFonts w:ascii="Times New Roman" w:hAnsi="Times New Roman" w:eastAsia="Times New Roman" w:cs="Times New Roman"/>
          <w:color w:val="000000" w:themeColor="text1" w:themeTint="FF" w:themeShade="FF"/>
          <w:sz w:val="24"/>
          <w:szCs w:val="24"/>
          <w:lang w:eastAsia="pt-BR"/>
        </w:rPr>
        <w:t>F</w:t>
      </w:r>
      <w:r w:rsidRPr="76B687C0" w:rsidR="76B687C0">
        <w:rPr>
          <w:rFonts w:ascii="Times New Roman" w:hAnsi="Times New Roman" w:eastAsia="Times New Roman" w:cs="Times New Roman"/>
          <w:color w:val="000000" w:themeColor="text1" w:themeTint="FF" w:themeShade="FF"/>
          <w:sz w:val="24"/>
          <w:szCs w:val="24"/>
          <w:lang w:eastAsia="pt-BR"/>
        </w:rPr>
        <w:t>igura</w:t>
      </w:r>
      <w:r w:rsidRPr="76B687C0" w:rsidR="76B687C0">
        <w:rPr>
          <w:rFonts w:ascii="Times New Roman" w:hAnsi="Times New Roman" w:eastAsia="Times New Roman" w:cs="Times New Roman"/>
          <w:color w:val="000000" w:themeColor="text1" w:themeTint="FF" w:themeShade="FF"/>
          <w:sz w:val="24"/>
          <w:szCs w:val="24"/>
          <w:lang w:eastAsia="pt-BR"/>
        </w:rPr>
        <w:t xml:space="preserve"> 5). </w:t>
      </w:r>
    </w:p>
    <w:p w:rsidR="41A1ACCA" w:rsidP="76B687C0" w:rsidRDefault="41A1ACCA" w14:paraId="25A82976" w14:textId="04FC3436" w14:noSpellErr="1">
      <w:pPr>
        <w:spacing w:after="120" w:line="240" w:lineRule="auto"/>
        <w:jc w:val="center"/>
        <w:rPr>
          <w:color w:val="000000" w:themeColor="text1" w:themeTint="FF" w:themeShade="FF"/>
        </w:rPr>
      </w:pPr>
      <w:r>
        <w:drawing>
          <wp:inline wp14:editId="6EAB2E9E" wp14:anchorId="33A06A22">
            <wp:extent cx="4354234" cy="3355675"/>
            <wp:effectExtent l="0" t="0" r="8255" b="0"/>
            <wp:docPr id="548725788" name="Imagem 167429133" title=""/>
            <wp:cNvGraphicFramePr>
              <a:graphicFrameLocks noChangeAspect="1"/>
            </wp:cNvGraphicFramePr>
            <a:graphic>
              <a:graphicData uri="http://schemas.openxmlformats.org/drawingml/2006/picture">
                <pic:pic>
                  <pic:nvPicPr>
                    <pic:cNvPr id="0" name="Imagem 167429133"/>
                    <pic:cNvPicPr/>
                  </pic:nvPicPr>
                  <pic:blipFill>
                    <a:blip r:embed="R31267e05907448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54234" cy="3355675"/>
                    </a:xfrm>
                    <a:prstGeom prst="rect">
                      <a:avLst/>
                    </a:prstGeom>
                  </pic:spPr>
                </pic:pic>
              </a:graphicData>
            </a:graphic>
          </wp:inline>
        </w:drawing>
      </w:r>
    </w:p>
    <w:p w:rsidRPr="00906F98" w:rsidR="41A1ACCA" w:rsidP="76B687C0" w:rsidRDefault="1341035F" w14:paraId="2B98096E" w14:textId="062779FA" w14:noSpellErr="1">
      <w:pPr>
        <w:spacing w:after="120" w:line="240" w:lineRule="auto"/>
        <w:jc w:val="center"/>
        <w:rPr>
          <w:rFonts w:ascii="Times New Roman" w:hAnsi="Times New Roman" w:eastAsia="Times New Roman" w:cs="Times New Roman"/>
          <w:color w:val="000000" w:themeColor="text1" w:themeTint="FF" w:themeShade="FF"/>
          <w:sz w:val="20"/>
          <w:szCs w:val="20"/>
          <w:lang w:eastAsia="pt-BR"/>
        </w:rPr>
      </w:pPr>
      <w:r w:rsidRPr="76B687C0" w:rsidR="76B687C0">
        <w:rPr>
          <w:rFonts w:ascii="Times New Roman" w:hAnsi="Times New Roman" w:eastAsia="Times New Roman" w:cs="Times New Roman"/>
          <w:color w:val="000000" w:themeColor="text1" w:themeTint="FF" w:themeShade="FF"/>
          <w:sz w:val="20"/>
          <w:szCs w:val="20"/>
          <w:lang w:eastAsia="pt-BR"/>
        </w:rPr>
        <w:t>FIGURA</w:t>
      </w:r>
      <w:r w:rsidRPr="76B687C0" w:rsidR="76B687C0">
        <w:rPr>
          <w:rFonts w:ascii="Times New Roman" w:hAnsi="Times New Roman" w:eastAsia="Times New Roman" w:cs="Times New Roman"/>
          <w:color w:val="000000" w:themeColor="text1" w:themeTint="FF" w:themeShade="FF"/>
          <w:sz w:val="20"/>
          <w:szCs w:val="20"/>
          <w:lang w:eastAsia="pt-BR"/>
        </w:rPr>
        <w:t xml:space="preserve"> 5: Altura recomenda para as superfícies de trabalho em função das estaturas</w:t>
      </w:r>
      <w:r w:rsidRPr="76B687C0" w:rsidR="76B687C0">
        <w:rPr>
          <w:rFonts w:ascii="Times New Roman" w:hAnsi="Times New Roman" w:eastAsia="Times New Roman" w:cs="Times New Roman"/>
          <w:color w:val="000000" w:themeColor="text1" w:themeTint="FF" w:themeShade="FF"/>
          <w:sz w:val="20"/>
          <w:szCs w:val="20"/>
          <w:lang w:eastAsia="pt-BR"/>
        </w:rPr>
        <w:t>. Fonte:</w:t>
      </w:r>
      <w:r w:rsidRPr="76B687C0" w:rsidR="76B687C0">
        <w:rPr>
          <w:rFonts w:ascii="Times New Roman" w:hAnsi="Times New Roman" w:eastAsia="Times New Roman" w:cs="Times New Roman"/>
          <w:color w:val="000000" w:themeColor="text1" w:themeTint="FF" w:themeShade="FF"/>
          <w:sz w:val="20"/>
          <w:szCs w:val="20"/>
          <w:lang w:eastAsia="pt-BR"/>
        </w:rPr>
        <w:t xml:space="preserve"> </w:t>
      </w:r>
      <w:r w:rsidRPr="76B687C0" w:rsidR="76B687C0">
        <w:rPr>
          <w:rFonts w:ascii="Times New Roman" w:hAnsi="Times New Roman" w:eastAsia="Times New Roman" w:cs="Times New Roman"/>
          <w:color w:val="000000" w:themeColor="text1" w:themeTint="FF" w:themeShade="FF"/>
          <w:sz w:val="20"/>
          <w:szCs w:val="20"/>
          <w:lang w:eastAsia="pt-BR"/>
        </w:rPr>
        <w:t>IIDA</w:t>
      </w:r>
      <w:r w:rsidRPr="76B687C0" w:rsidR="76B687C0">
        <w:rPr>
          <w:rFonts w:ascii="Times New Roman" w:hAnsi="Times New Roman" w:eastAsia="Times New Roman" w:cs="Times New Roman"/>
          <w:color w:val="000000" w:themeColor="text1" w:themeTint="FF" w:themeShade="FF"/>
          <w:sz w:val="20"/>
          <w:szCs w:val="20"/>
          <w:lang w:eastAsia="pt-BR"/>
        </w:rPr>
        <w:t xml:space="preserve"> (2005)</w:t>
      </w:r>
    </w:p>
    <w:p w:rsidRPr="00F3049A" w:rsidR="00274C64" w:rsidP="76B687C0" w:rsidRDefault="41A1ACCA" w14:paraId="0E15E682" w14:textId="0A2790D6" w14:noSpellErr="1">
      <w:pPr>
        <w:ind w:firstLine="705"/>
        <w:jc w:val="both"/>
        <w:rPr>
          <w:color w:val="000000" w:themeColor="text1" w:themeTint="FF" w:themeShade="FF"/>
        </w:rPr>
      </w:pPr>
      <w:r w:rsidRPr="76B687C0" w:rsidR="76B687C0">
        <w:rPr>
          <w:rFonts w:ascii="Times New Roman" w:hAnsi="Times New Roman" w:eastAsia="Times New Roman" w:cs="Times New Roman"/>
          <w:color w:val="000000" w:themeColor="text1" w:themeTint="FF" w:themeShade="FF"/>
          <w:sz w:val="24"/>
          <w:szCs w:val="24"/>
          <w:lang w:val="pt-PT" w:eastAsia="pt-BR"/>
        </w:rPr>
        <w:t xml:space="preserve">Nesse sentido, foram mensuradas </w:t>
      </w:r>
      <w:r w:rsidRPr="76B687C0" w:rsidR="76B687C0">
        <w:rPr>
          <w:rFonts w:ascii="Times New Roman" w:hAnsi="Times New Roman" w:eastAsia="Times New Roman" w:cs="Times New Roman"/>
          <w:color w:val="000000" w:themeColor="text1" w:themeTint="FF" w:themeShade="FF"/>
          <w:sz w:val="24"/>
          <w:szCs w:val="24"/>
          <w:lang w:val="pt-PT" w:eastAsia="pt-BR"/>
        </w:rPr>
        <w:t>as alturas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do quadro de ferramentas e da bancada de apoio, além do banco que é utilizado para auxiliar </w:t>
      </w:r>
      <w:r w:rsidRPr="76B687C0" w:rsidR="76B687C0">
        <w:rPr>
          <w:rFonts w:ascii="Times New Roman" w:hAnsi="Times New Roman" w:eastAsia="Times New Roman" w:cs="Times New Roman"/>
          <w:color w:val="000000" w:themeColor="text1" w:themeTint="FF" w:themeShade="FF"/>
          <w:sz w:val="24"/>
          <w:szCs w:val="24"/>
          <w:lang w:val="pt-PT" w:eastAsia="pt-BR"/>
        </w:rPr>
        <w:t>nas atividades realizadas em baixo</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do carro suspenso. A medição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de altura </w:t>
      </w:r>
      <w:r w:rsidRPr="76B687C0" w:rsidR="76B687C0">
        <w:rPr>
          <w:rFonts w:ascii="Times New Roman" w:hAnsi="Times New Roman" w:eastAsia="Times New Roman" w:cs="Times New Roman"/>
          <w:color w:val="000000" w:themeColor="text1" w:themeTint="FF" w:themeShade="FF"/>
          <w:sz w:val="24"/>
          <w:szCs w:val="24"/>
          <w:lang w:val="pt-PT" w:eastAsia="pt-BR"/>
        </w:rPr>
        <w:t>do quadro de ferramentas foi de 2</w:t>
      </w:r>
      <w:r w:rsidRPr="76B687C0" w:rsidR="76B687C0">
        <w:rPr>
          <w:rFonts w:ascii="Times New Roman" w:hAnsi="Times New Roman" w:eastAsia="Times New Roman" w:cs="Times New Roman"/>
          <w:color w:val="000000" w:themeColor="text1" w:themeTint="FF" w:themeShade="FF"/>
          <w:sz w:val="24"/>
          <w:szCs w:val="24"/>
          <w:lang w:val="pt-PT" w:eastAsia="pt-BR"/>
        </w:rPr>
        <w:t>,05</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metros, da bancada </w:t>
      </w:r>
      <w:r w:rsidRPr="76B687C0" w:rsidR="76B687C0">
        <w:rPr>
          <w:rFonts w:ascii="Times New Roman" w:hAnsi="Times New Roman" w:eastAsia="Times New Roman" w:cs="Times New Roman"/>
          <w:color w:val="000000" w:themeColor="text1" w:themeTint="FF" w:themeShade="FF"/>
          <w:sz w:val="24"/>
          <w:szCs w:val="24"/>
          <w:lang w:val="pt-PT" w:eastAsia="pt-BR"/>
        </w:rPr>
        <w:t>1,20</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metros e do banco foi de 30 cm. Em relação a altura</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G</w:t>
      </w:r>
      <w:r w:rsidRPr="76B687C0" w:rsidR="76B687C0">
        <w:rPr>
          <w:rFonts w:ascii="Times New Roman" w:hAnsi="Times New Roman" w:eastAsia="Times New Roman" w:cs="Times New Roman"/>
          <w:color w:val="000000" w:themeColor="text1" w:themeTint="FF" w:themeShade="FF"/>
          <w:sz w:val="24"/>
          <w:szCs w:val="24"/>
          <w:lang w:val="pt-PT" w:eastAsia="pt-BR"/>
        </w:rPr>
        <w:t>R</w:t>
      </w:r>
      <w:r w:rsidRPr="76B687C0" w:rsidR="76B687C0">
        <w:rPr>
          <w:rFonts w:ascii="Times New Roman" w:hAnsi="Times New Roman" w:eastAsia="Times New Roman" w:cs="Times New Roman"/>
          <w:color w:val="000000" w:themeColor="text1" w:themeTint="FF" w:themeShade="FF"/>
          <w:sz w:val="24"/>
          <w:szCs w:val="24"/>
          <w:lang w:val="pt-PT" w:eastAsia="pt-BR"/>
        </w:rPr>
        <w:t>ANDJEAN</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(1998) afirma que se a área de trabalho é muito alta, frequentemente os ombros são erguidos para compensar, o que leva a contrações musculares dolorosas na altura das </w:t>
      </w:r>
      <w:r w:rsidRPr="76B687C0" w:rsidR="76B687C0">
        <w:rPr>
          <w:rFonts w:ascii="Times New Roman" w:hAnsi="Times New Roman" w:eastAsia="Times New Roman" w:cs="Times New Roman"/>
          <w:color w:val="000000" w:themeColor="text1" w:themeTint="FF" w:themeShade="FF"/>
          <w:sz w:val="24"/>
          <w:szCs w:val="24"/>
          <w:lang w:val="pt-PT" w:eastAsia="pt-BR"/>
        </w:rPr>
        <w:t>escápulas</w:t>
      </w:r>
      <w:r w:rsidRPr="76B687C0" w:rsidR="76B687C0">
        <w:rPr>
          <w:rFonts w:ascii="Times New Roman" w:hAnsi="Times New Roman" w:eastAsia="Times New Roman" w:cs="Times New Roman"/>
          <w:color w:val="000000" w:themeColor="text1" w:themeTint="FF" w:themeShade="FF"/>
          <w:sz w:val="24"/>
          <w:szCs w:val="24"/>
          <w:lang w:val="pt-PT" w:eastAsia="pt-BR"/>
        </w:rPr>
        <w:t>, nuca e costas.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r w:rsidRPr="76B687C0" w:rsidR="76B687C0">
        <w:rPr>
          <w:rFonts w:ascii="Times New Roman" w:hAnsi="Times New Roman" w:eastAsia="Times New Roman" w:cs="Times New Roman"/>
          <w:color w:val="000000" w:themeColor="text1" w:themeTint="FF" w:themeShade="FF"/>
          <w:sz w:val="24"/>
          <w:szCs w:val="24"/>
          <w:lang w:val="pt-PT" w:eastAsia="pt-BR"/>
        </w:rPr>
        <w:t>Com o objetivo de evitar dores e esforço muscular, a altura da bancada e do quadro de ferramentas que atenderia seria entre 95 cm e 100 cm, de forma que a bancada fique de 5 a 10 cm abaixo da altura dos cotovelos, essas medidas são consideradas para desenvolvimento de mobiliário para homens. Durante a entrevista, o mecânico foi indagado quanto ao banco que utilizam para trabalhos em baixo dos veículos suspensos, uma vez que o mesmo não possui encosto, estofado e a altura não é regulável, ainda, é importante salientar que na oficina só há um banco. O mecânico citou:</w:t>
      </w:r>
    </w:p>
    <w:p w:rsidRPr="00274C64" w:rsidR="00274C64" w:rsidP="00A91FAD" w:rsidRDefault="32D89210" w14:paraId="39597B00" w14:textId="12049EB1">
      <w:pPr>
        <w:spacing w:after="120" w:line="240" w:lineRule="auto"/>
        <w:ind w:firstLine="705"/>
        <w:jc w:val="center"/>
        <w:textAlignment w:val="baseline"/>
        <w:rPr>
          <w:rFonts w:ascii="Times New Roman" w:hAnsi="Times New Roman" w:eastAsia="Times New Roman" w:cs="Times New Roman"/>
          <w:color w:val="000000" w:themeColor="text1"/>
          <w:sz w:val="24"/>
          <w:szCs w:val="24"/>
          <w:lang w:val="pt-PT" w:eastAsia="pt-BR"/>
        </w:rPr>
      </w:pPr>
      <w:r w:rsidRPr="32D89210">
        <w:rPr>
          <w:rFonts w:ascii="Times New Roman" w:hAnsi="Times New Roman" w:eastAsia="Times New Roman" w:cs="Times New Roman"/>
          <w:i/>
          <w:iCs/>
          <w:color w:val="000000" w:themeColor="text1"/>
          <w:sz w:val="24"/>
          <w:szCs w:val="24"/>
          <w:lang w:val="pt-PT" w:eastAsia="pt-BR"/>
        </w:rPr>
        <w:t>“É bom na medida do possível, as vezes sinto incomodo”</w:t>
      </w:r>
      <w:r w:rsidRPr="32D89210">
        <w:rPr>
          <w:rFonts w:ascii="Times New Roman" w:hAnsi="Times New Roman" w:eastAsia="Times New Roman" w:cs="Times New Roman"/>
          <w:color w:val="000000" w:themeColor="text1"/>
          <w:sz w:val="24"/>
          <w:szCs w:val="24"/>
          <w:lang w:val="pt-PT" w:eastAsia="pt-BR"/>
        </w:rPr>
        <w:t xml:space="preserve"> </w:t>
      </w:r>
    </w:p>
    <w:p w:rsidRPr="00274C64" w:rsidR="00274C64" w:rsidP="00A91FAD" w:rsidRDefault="63B5C086" w14:paraId="312B1BA6" w14:textId="337F16C1">
      <w:pPr>
        <w:spacing w:after="120" w:line="240" w:lineRule="auto"/>
        <w:ind w:firstLine="705"/>
        <w:jc w:val="both"/>
        <w:textAlignment w:val="baseline"/>
        <w:rPr>
          <w:rFonts w:ascii="Times New Roman" w:hAnsi="Times New Roman" w:eastAsia="Times New Roman" w:cs="Times New Roman"/>
          <w:color w:val="000000" w:themeColor="text1"/>
          <w:sz w:val="24"/>
          <w:szCs w:val="24"/>
          <w:lang w:val="pt-PT" w:eastAsia="pt-BR"/>
        </w:rPr>
      </w:pPr>
      <w:r w:rsidRPr="63B5C086">
        <w:rPr>
          <w:rFonts w:ascii="Times New Roman" w:hAnsi="Times New Roman" w:eastAsia="Times New Roman" w:cs="Times New Roman"/>
          <w:color w:val="000000" w:themeColor="text1"/>
          <w:sz w:val="24"/>
          <w:szCs w:val="24"/>
          <w:lang w:val="pt-PT" w:eastAsia="pt-BR"/>
        </w:rPr>
        <w:t>Portanto,</w:t>
      </w:r>
      <w:r w:rsidR="0035625E">
        <w:rPr>
          <w:rFonts w:ascii="Times New Roman" w:hAnsi="Times New Roman" w:eastAsia="Times New Roman" w:cs="Times New Roman"/>
          <w:color w:val="000000" w:themeColor="text1"/>
          <w:sz w:val="24"/>
          <w:szCs w:val="24"/>
          <w:lang w:val="pt-PT" w:eastAsia="pt-BR"/>
        </w:rPr>
        <w:t xml:space="preserve"> </w:t>
      </w:r>
      <w:r w:rsidRPr="63B5C086">
        <w:rPr>
          <w:rFonts w:ascii="Times New Roman" w:hAnsi="Times New Roman" w:eastAsia="Times New Roman" w:cs="Times New Roman"/>
          <w:color w:val="000000" w:themeColor="text1"/>
          <w:sz w:val="24"/>
          <w:szCs w:val="24"/>
          <w:lang w:val="pt-PT" w:eastAsia="pt-BR"/>
        </w:rPr>
        <w:t xml:space="preserve">percebeu-se que o assento não era confortável para a realização das atividades. De acordo com </w:t>
      </w:r>
      <w:r w:rsidR="003D44A6">
        <w:rPr>
          <w:rFonts w:ascii="Times New Roman" w:hAnsi="Times New Roman" w:eastAsia="Times New Roman" w:cs="Times New Roman"/>
          <w:color w:val="000000" w:themeColor="text1"/>
          <w:sz w:val="24"/>
          <w:szCs w:val="24"/>
          <w:lang w:val="pt-PT" w:eastAsia="pt-BR"/>
        </w:rPr>
        <w:t>IIDA</w:t>
      </w:r>
      <w:r w:rsidRPr="63B5C086">
        <w:rPr>
          <w:rFonts w:ascii="Times New Roman" w:hAnsi="Times New Roman" w:eastAsia="Times New Roman" w:cs="Times New Roman"/>
          <w:color w:val="000000" w:themeColor="text1"/>
          <w:sz w:val="24"/>
          <w:szCs w:val="24"/>
          <w:lang w:val="pt-PT" w:eastAsia="pt-BR"/>
        </w:rPr>
        <w:t xml:space="preserve"> (2005), quando o assento é mal projetado, pode provocar estrangulamento da circulação sanguínea nas coxas e pernas, uma vez que a pressão sobre as nádegas e a restrição dos alcances aumentam, isso pode ocasionar fadiga muscular e dores nas costas. É importante pontuar, que o conforto é uma sensação subjetiva</w:t>
      </w:r>
      <w:r w:rsidR="006C5E67">
        <w:rPr>
          <w:rFonts w:ascii="Times New Roman" w:hAnsi="Times New Roman" w:eastAsia="Times New Roman" w:cs="Times New Roman"/>
          <w:color w:val="000000" w:themeColor="text1"/>
          <w:sz w:val="24"/>
          <w:szCs w:val="24"/>
          <w:lang w:val="pt-PT" w:eastAsia="pt-BR"/>
        </w:rPr>
        <w:t>,</w:t>
      </w:r>
      <w:r w:rsidRPr="63B5C086">
        <w:rPr>
          <w:rFonts w:ascii="Times New Roman" w:hAnsi="Times New Roman" w:eastAsia="Times New Roman" w:cs="Times New Roman"/>
          <w:color w:val="000000" w:themeColor="text1"/>
          <w:sz w:val="24"/>
          <w:szCs w:val="24"/>
          <w:lang w:val="pt-PT" w:eastAsia="pt-BR"/>
        </w:rPr>
        <w:t xml:space="preserve"> produzida quando não há nenhuma pressão localizada sobre o corpo.  </w:t>
      </w:r>
    </w:p>
    <w:p w:rsidR="00274C64" w:rsidP="76B687C0" w:rsidRDefault="1341035F" w14:paraId="6D02B924" w14:textId="53E8FF5E" w14:noSpellErr="1">
      <w:pPr>
        <w:spacing w:after="120" w:line="240" w:lineRule="auto"/>
        <w:ind w:firstLine="705"/>
        <w:jc w:val="both"/>
        <w:textAlignment w:val="baseline"/>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 xml:space="preserve">Dessa forma, </w:t>
      </w:r>
      <w:r w:rsidRPr="76B687C0" w:rsidR="76B687C0">
        <w:rPr>
          <w:rFonts w:ascii="Times New Roman" w:hAnsi="Times New Roman" w:eastAsia="Times New Roman" w:cs="Times New Roman"/>
          <w:color w:val="000000" w:themeColor="text1" w:themeTint="FF" w:themeShade="FF"/>
          <w:sz w:val="24"/>
          <w:szCs w:val="24"/>
          <w:lang w:val="pt-PT"/>
        </w:rPr>
        <w:t xml:space="preserve">a </w:t>
      </w:r>
      <w:r w:rsidRPr="76B687C0" w:rsidR="76B687C0">
        <w:rPr>
          <w:rFonts w:ascii="Times New Roman" w:hAnsi="Times New Roman" w:eastAsia="Times New Roman" w:cs="Times New Roman"/>
          <w:color w:val="000000" w:themeColor="text1" w:themeTint="FF" w:themeShade="FF"/>
          <w:sz w:val="24"/>
          <w:szCs w:val="24"/>
          <w:lang w:val="pt-PT"/>
        </w:rPr>
        <w:t xml:space="preserve">solução mais indicada </w:t>
      </w:r>
      <w:r w:rsidRPr="76B687C0" w:rsidR="76B687C0">
        <w:rPr>
          <w:rFonts w:ascii="Times New Roman" w:hAnsi="Times New Roman" w:eastAsia="Times New Roman" w:cs="Times New Roman"/>
          <w:color w:val="000000" w:themeColor="text1" w:themeTint="FF" w:themeShade="FF"/>
          <w:sz w:val="24"/>
          <w:szCs w:val="24"/>
          <w:lang w:val="pt-PT"/>
        </w:rPr>
        <w:t xml:space="preserve">para o posicionamento do quadro de ferramentas </w:t>
      </w:r>
      <w:r w:rsidRPr="76B687C0" w:rsidR="76B687C0">
        <w:rPr>
          <w:rFonts w:ascii="Times New Roman" w:hAnsi="Times New Roman" w:eastAsia="Times New Roman" w:cs="Times New Roman"/>
          <w:color w:val="000000" w:themeColor="text1" w:themeTint="FF" w:themeShade="FF"/>
          <w:sz w:val="24"/>
          <w:szCs w:val="24"/>
          <w:lang w:val="pt-PT"/>
        </w:rPr>
        <w:t xml:space="preserve">seria </w:t>
      </w:r>
      <w:r w:rsidRPr="76B687C0" w:rsidR="76B687C0">
        <w:rPr>
          <w:rFonts w:ascii="Times New Roman" w:hAnsi="Times New Roman" w:eastAsia="Times New Roman" w:cs="Times New Roman"/>
          <w:color w:val="000000" w:themeColor="text1" w:themeTint="FF" w:themeShade="FF"/>
          <w:sz w:val="24"/>
          <w:szCs w:val="24"/>
          <w:lang w:val="pt-PT"/>
        </w:rPr>
        <w:t xml:space="preserve">a </w:t>
      </w:r>
      <w:r w:rsidRPr="76B687C0" w:rsidR="76B687C0">
        <w:rPr>
          <w:rFonts w:ascii="Times New Roman" w:hAnsi="Times New Roman" w:eastAsia="Times New Roman" w:cs="Times New Roman"/>
          <w:color w:val="000000" w:themeColor="text1" w:themeTint="FF" w:themeShade="FF"/>
          <w:sz w:val="24"/>
          <w:szCs w:val="24"/>
          <w:lang w:val="pt-PT"/>
        </w:rPr>
        <w:t xml:space="preserve">uma </w:t>
      </w:r>
      <w:r w:rsidRPr="76B687C0" w:rsidR="76B687C0">
        <w:rPr>
          <w:rFonts w:ascii="Times New Roman" w:hAnsi="Times New Roman" w:eastAsia="Times New Roman" w:cs="Times New Roman"/>
          <w:color w:val="000000" w:themeColor="text1" w:themeTint="FF" w:themeShade="FF"/>
          <w:sz w:val="24"/>
          <w:szCs w:val="24"/>
          <w:lang w:val="pt-PT"/>
        </w:rPr>
        <w:t xml:space="preserve">altura de aproximadamente 100cm, para que os trabalhadores não façam tanto esforço muscular para alcançar as ferramentas. Também foi proposto sua alteração de alocação </w:t>
      </w:r>
      <w:r w:rsidRPr="76B687C0" w:rsidR="76B687C0">
        <w:rPr>
          <w:rFonts w:ascii="Times New Roman" w:hAnsi="Times New Roman" w:eastAsia="Times New Roman" w:cs="Times New Roman"/>
          <w:color w:val="000000" w:themeColor="text1" w:themeTint="FF" w:themeShade="FF"/>
          <w:sz w:val="24"/>
          <w:szCs w:val="24"/>
          <w:lang w:val="pt-PT"/>
        </w:rPr>
        <w:t xml:space="preserve">na oficina, no novo layout (Figura 4), nesse, ficaria entre os postos de trabalho 2 e 3, pois as atividades desempenhadas nesses postos demandam o uso frequente de ferramentas presentes nesse quadro. </w:t>
      </w:r>
      <w:r w:rsidRPr="76B687C0" w:rsidR="76B687C0">
        <w:rPr>
          <w:rFonts w:ascii="Times New Roman" w:hAnsi="Times New Roman" w:eastAsia="Times New Roman" w:cs="Times New Roman"/>
          <w:color w:val="000000" w:themeColor="text1" w:themeTint="FF" w:themeShade="FF"/>
          <w:sz w:val="24"/>
          <w:szCs w:val="24"/>
          <w:lang w:val="pt-PT" w:eastAsia="pt-BR"/>
        </w:rPr>
        <w:t>Dessa forma, a bancada seria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adaptável para as medidas antropométricas de cada indivíduo, que para trabalhos </w:t>
      </w:r>
      <w:r w:rsidRPr="76B687C0" w:rsidR="76B687C0">
        <w:rPr>
          <w:rFonts w:ascii="Times New Roman" w:hAnsi="Times New Roman" w:eastAsia="Times New Roman" w:cs="Times New Roman"/>
          <w:color w:val="000000" w:themeColor="text1" w:themeTint="FF" w:themeShade="FF"/>
          <w:sz w:val="24"/>
          <w:szCs w:val="24"/>
          <w:lang w:val="pt-PT" w:eastAsia="pt-BR"/>
        </w:rPr>
        <w:t>leves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deve variar de 90 a 95 centímetros para homens, porém por motivos econômicos é aceitável usar pedanas, assim o trabalhador consegue se posicionar </w:t>
      </w:r>
      <w:r w:rsidRPr="76B687C0" w:rsidR="76B687C0">
        <w:rPr>
          <w:rFonts w:ascii="Times New Roman" w:hAnsi="Times New Roman" w:eastAsia="Times New Roman" w:cs="Times New Roman"/>
          <w:color w:val="000000" w:themeColor="text1" w:themeTint="FF" w:themeShade="FF"/>
          <w:sz w:val="24"/>
          <w:szCs w:val="24"/>
          <w:lang w:val="pt-PT" w:eastAsia="pt-BR"/>
        </w:rPr>
        <w:t>em uma</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altura que não esforce seus músculos.</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w:t>
      </w:r>
    </w:p>
    <w:p w:rsidR="00274C64" w:rsidP="76B687C0" w:rsidRDefault="1341035F" w14:paraId="70D3491A" w14:textId="7CD79CA7" w14:noSpellErr="1">
      <w:pPr>
        <w:spacing w:after="120" w:line="240" w:lineRule="auto"/>
        <w:ind w:firstLine="705"/>
        <w:jc w:val="both"/>
        <w:textAlignment w:val="baseline"/>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Por último, foi indicado, para atender o conforto dos trabalhadores, que o banco deveria possuir encosto regulável, estofado de 5cm e altura regulável. Além disso, deve possuir sapatas com rodas para pequenos deslocamentos, afim de facilitar o posicionamento do mecânico em baixo do carro, também para atender o conforto dos dois mecânicos, cada um deveria ter um banco, para o caso de atividades simultâneas com o veículo suspenso.</w:t>
      </w:r>
    </w:p>
    <w:p w:rsidRPr="00274C64" w:rsidR="003E0FB7" w:rsidP="76B687C0" w:rsidRDefault="003E0FB7" w14:paraId="3EF274D9" w14:textId="037C6508" w14:noSpellErr="1">
      <w:pPr>
        <w:spacing w:after="120" w:line="240" w:lineRule="auto"/>
        <w:ind w:firstLine="705"/>
        <w:jc w:val="both"/>
        <w:textAlignment w:val="baseline"/>
        <w:rPr>
          <w:rFonts w:ascii="Times New Roman" w:hAnsi="Times New Roman" w:eastAsia="Times New Roman" w:cs="Times New Roman"/>
          <w:color w:val="000000" w:themeColor="text1" w:themeTint="FF" w:themeShade="FF"/>
          <w:sz w:val="24"/>
          <w:szCs w:val="24"/>
          <w:lang w:val="pt-PT" w:eastAsia="pt-BR"/>
        </w:rPr>
      </w:pPr>
    </w:p>
    <w:p w:rsidR="6299B753" w:rsidP="76B687C0" w:rsidRDefault="32D89210" w14:paraId="75A3C92D" w14:textId="2AC96B91" w14:noSpellErr="1">
      <w:pPr>
        <w:pStyle w:val="PargrafodaLista"/>
        <w:numPr>
          <w:ilvl w:val="0"/>
          <w:numId w:val="1"/>
        </w:numPr>
        <w:spacing w:after="120" w:line="240" w:lineRule="auto"/>
        <w:jc w:val="both"/>
        <w:rPr>
          <w:b w:val="1"/>
          <w:bCs w:val="1"/>
          <w:color w:val="000000" w:themeColor="text1" w:themeTint="FF" w:themeShade="FF"/>
          <w:sz w:val="24"/>
          <w:szCs w:val="24"/>
          <w:lang w:val="pt-PT" w:eastAsia="pt-BR"/>
        </w:rPr>
      </w:pPr>
      <w:r w:rsidRPr="76B687C0" w:rsidR="76B687C0">
        <w:rPr>
          <w:rFonts w:ascii="Times New Roman" w:hAnsi="Times New Roman" w:eastAsia="Times New Roman" w:cs="Times New Roman"/>
          <w:b w:val="1"/>
          <w:bCs w:val="1"/>
          <w:color w:val="000000" w:themeColor="text1" w:themeTint="FF" w:themeShade="FF"/>
          <w:sz w:val="24"/>
          <w:szCs w:val="24"/>
          <w:lang w:val="pt-PT" w:eastAsia="pt-BR"/>
        </w:rPr>
        <w:t>Conclusão</w:t>
      </w:r>
    </w:p>
    <w:p w:rsidR="6299B753" w:rsidP="76B687C0" w:rsidRDefault="1341035F" w14:paraId="2096A522" w14:textId="369C5647" w14:noSpellErr="1">
      <w:pPr>
        <w:spacing w:after="120" w:line="240" w:lineRule="auto"/>
        <w:ind w:firstLine="708"/>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A análise ergonômica do trabalho efetuada em uma oficina mecânica especializada em veículos leves, com atividades de alinhamento, balanceamento, troca de óleo e ajuste no sistema de freios elucidou uma gama de situações que oferecem riscos, que podem afetar as características psicofisiológicas dos mecânicos. Com o intuito de facilitar a identificação das oportunidades de melhorias, foram hierarquizados os fatores que tem maior relevância para o despêndio energético e que afetam a satisfação do trabalhador relacionado ao conforto. Dentre isso, os aspectos principais foram, a distribuição espacial dos equipamentos e ferramentas, o aprimoramento do imobiliário e a utilização de EPI’s.</w:t>
      </w:r>
      <w:bookmarkStart w:name="_GoBack" w:id="1"/>
      <w:bookmarkEnd w:id="1"/>
    </w:p>
    <w:p w:rsidRPr="00F3049A" w:rsidR="00551A04" w:rsidP="76B687C0" w:rsidRDefault="00551A04" w14:paraId="56576EDD" w14:textId="7821D380" w14:noSpellErr="1">
      <w:pPr>
        <w:spacing w:after="120" w:line="240" w:lineRule="auto"/>
        <w:ind w:firstLine="360"/>
        <w:jc w:val="both"/>
        <w:rPr>
          <w:rFonts w:ascii="Times New Roman" w:hAnsi="Times New Roman" w:eastAsia="Times New Roman" w:cs="Times New Roman"/>
          <w:color w:val="000000" w:themeColor="text1" w:themeTint="FF" w:themeShade="FF"/>
          <w:sz w:val="24"/>
          <w:szCs w:val="24"/>
          <w:lang w:val="pt-PT" w:eastAsia="pt-BR"/>
        </w:rPr>
      </w:pPr>
      <w:r w:rsidRPr="76B687C0" w:rsidR="76B687C0">
        <w:rPr>
          <w:rFonts w:ascii="Times New Roman" w:hAnsi="Times New Roman" w:eastAsia="Times New Roman" w:cs="Times New Roman"/>
          <w:color w:val="000000" w:themeColor="text1" w:themeTint="FF" w:themeShade="FF"/>
          <w:sz w:val="24"/>
          <w:szCs w:val="24"/>
          <w:lang w:val="pt-PT" w:eastAsia="pt-BR"/>
        </w:rPr>
        <w:t>As oportunidades de melhoria encontradas podem ser minimizadas ou até mesmo erradicadas com a implementação das soluções propostas para os problemas hierarquizados. Com isso, fica evidente que essas mudanças têm grande influência no gasto energético, uma vez que diminui a distância de deslocamento do funcionário em aproximadamente 53%</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em um determinada atividade</w:t>
      </w:r>
      <w:r w:rsidRPr="76B687C0" w:rsidR="76B687C0">
        <w:rPr>
          <w:rFonts w:ascii="Times New Roman" w:hAnsi="Times New Roman" w:eastAsia="Times New Roman" w:cs="Times New Roman"/>
          <w:color w:val="000000" w:themeColor="text1" w:themeTint="FF" w:themeShade="FF"/>
          <w:sz w:val="24"/>
          <w:szCs w:val="24"/>
          <w:lang w:val="pt-PT" w:eastAsia="pt-BR"/>
        </w:rPr>
        <w:t>,</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 o que implica </w:t>
      </w:r>
      <w:r w:rsidRPr="76B687C0" w:rsidR="76B687C0">
        <w:rPr>
          <w:rFonts w:ascii="Times New Roman" w:hAnsi="Times New Roman" w:eastAsia="Times New Roman" w:cs="Times New Roman"/>
          <w:color w:val="000000" w:themeColor="text1" w:themeTint="FF" w:themeShade="FF"/>
          <w:sz w:val="24"/>
          <w:szCs w:val="24"/>
          <w:lang w:val="pt-PT" w:eastAsia="pt-BR"/>
        </w:rPr>
        <w:t>di</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retamente </w:t>
      </w:r>
      <w:r w:rsidRPr="76B687C0" w:rsidR="76B687C0">
        <w:rPr>
          <w:rFonts w:ascii="Times New Roman" w:hAnsi="Times New Roman" w:eastAsia="Times New Roman" w:cs="Times New Roman"/>
          <w:color w:val="000000" w:themeColor="text1" w:themeTint="FF" w:themeShade="FF"/>
          <w:sz w:val="24"/>
          <w:szCs w:val="24"/>
          <w:lang w:val="pt-PT" w:eastAsia="pt-BR"/>
        </w:rPr>
        <w:t xml:space="preserve">na saúde do mecânico. Além disso, a utilização dos EPI’s é essencial para a segurança do mecânico no local de trabalho, também, com as mudanças e inserção, do assento para o mecânico e da área de espera de clientes, contribuem para o conforto do trabalhador, na qual o mesmo pode adotar comportamentos mais seguros e ser mais produtivo. Em decorrência disso, é notório que com a aplicação das melhorias propostas ao longo da prática de extensão, a eficiência tende a aumentar para proporcionar saúde, segurança e satisfação do trabalhador. </w:t>
      </w:r>
    </w:p>
    <w:p w:rsidRPr="00F3049A" w:rsidR="003E0FB7" w:rsidP="76B687C0" w:rsidRDefault="003E0FB7" w14:paraId="2C664B60" w14:textId="037C6508" w14:noSpellErr="1">
      <w:pPr>
        <w:spacing w:after="120" w:line="240" w:lineRule="auto"/>
        <w:ind w:firstLine="360"/>
        <w:jc w:val="both"/>
        <w:rPr>
          <w:rFonts w:ascii="Times New Roman" w:hAnsi="Times New Roman" w:eastAsia="Times New Roman" w:cs="Times New Roman"/>
          <w:color w:val="000000" w:themeColor="text1" w:themeTint="FF" w:themeShade="FF"/>
          <w:sz w:val="24"/>
          <w:szCs w:val="24"/>
          <w:lang w:val="pt-PT" w:eastAsia="pt-BR"/>
        </w:rPr>
      </w:pPr>
    </w:p>
    <w:p w:rsidR="6299B753" w:rsidP="76B687C0" w:rsidRDefault="32D89210" w14:paraId="0ED59086" w14:textId="69BEEFC5" w14:noSpellErr="1">
      <w:pPr>
        <w:pStyle w:val="PargrafodaLista"/>
        <w:numPr>
          <w:ilvl w:val="0"/>
          <w:numId w:val="1"/>
        </w:numPr>
        <w:spacing w:after="120" w:line="240" w:lineRule="auto"/>
        <w:jc w:val="both"/>
        <w:rPr>
          <w:b w:val="1"/>
          <w:bCs w:val="1"/>
          <w:color w:val="000000" w:themeColor="text1" w:themeTint="FF" w:themeShade="FF"/>
          <w:sz w:val="24"/>
          <w:szCs w:val="24"/>
          <w:lang w:val="pt-PT" w:eastAsia="pt-BR"/>
        </w:rPr>
      </w:pPr>
      <w:r w:rsidRPr="76B687C0" w:rsidR="76B687C0">
        <w:rPr>
          <w:rFonts w:ascii="Times New Roman" w:hAnsi="Times New Roman" w:eastAsia="Times New Roman" w:cs="Times New Roman"/>
          <w:b w:val="1"/>
          <w:bCs w:val="1"/>
          <w:color w:val="000000" w:themeColor="text1" w:themeTint="FF" w:themeShade="FF"/>
          <w:sz w:val="24"/>
          <w:szCs w:val="24"/>
          <w:lang w:val="pt-PT" w:eastAsia="pt-BR"/>
        </w:rPr>
        <w:t>Referências bibliográficas</w:t>
      </w:r>
    </w:p>
    <w:p w:rsidRPr="00101BBA" w:rsidR="00101BBA" w:rsidP="76B687C0" w:rsidRDefault="7C6F0DCE" w14:paraId="38A0AED4" w14:textId="35BF6F5A" w14:noSpellErr="1">
      <w:pPr>
        <w:spacing w:after="120" w:line="240" w:lineRule="auto"/>
        <w:jc w:val="both"/>
        <w:rPr>
          <w:rFonts w:ascii="Times New Roman" w:hAnsi="Times New Roman" w:eastAsia="Times New Roman" w:cs="Times New Roman"/>
          <w:color w:val="000000" w:themeColor="text1" w:themeTint="FF" w:themeShade="FF"/>
          <w:sz w:val="24"/>
          <w:szCs w:val="24"/>
          <w:lang w:val="pt-PT"/>
        </w:rPr>
      </w:pPr>
      <w:r w:rsidRPr="76B687C0" w:rsidR="76B687C0">
        <w:rPr>
          <w:rFonts w:ascii="Times New Roman" w:hAnsi="Times New Roman" w:eastAsia="Times New Roman" w:cs="Times New Roman"/>
          <w:color w:val="000000" w:themeColor="text1" w:themeTint="FF" w:themeShade="FF"/>
          <w:sz w:val="24"/>
          <w:szCs w:val="24"/>
          <w:lang w:val="pt-PT"/>
        </w:rPr>
        <w:t xml:space="preserve">ABERGO. In: O que é Ergonomia. 2000. Dsiponível em: &lt;http://www.abergo.org.br/internas.php?pg=o_que_e_ergonomia&gt;. Acesso em: 24 nov. 2019. </w:t>
      </w:r>
    </w:p>
    <w:p w:rsidR="17D3BAE5" w:rsidP="76B687C0" w:rsidRDefault="003D44A6" w14:paraId="13E7716E" w14:textId="6B15857B" w14:noSpellErr="1">
      <w:pPr>
        <w:spacing w:after="120" w:line="240" w:lineRule="auto"/>
        <w:jc w:val="both"/>
        <w:rPr>
          <w:rFonts w:ascii="Times New Roman" w:hAnsi="Times New Roman" w:eastAsia="Times New Roman" w:cs="Times New Roman"/>
          <w:color w:val="000000" w:themeColor="text1" w:themeTint="FF" w:themeShade="FF"/>
          <w:sz w:val="24"/>
          <w:szCs w:val="24"/>
          <w:lang w:val="pt-PT"/>
        </w:rPr>
      </w:pPr>
      <w:r w:rsidRPr="76B687C0" w:rsidR="76B687C0">
        <w:rPr>
          <w:rFonts w:ascii="Times New Roman" w:hAnsi="Times New Roman" w:eastAsia="Times New Roman" w:cs="Times New Roman"/>
          <w:color w:val="000000" w:themeColor="text1" w:themeTint="FF" w:themeShade="FF"/>
          <w:sz w:val="24"/>
          <w:szCs w:val="24"/>
          <w:lang w:val="pt-PT"/>
        </w:rPr>
        <w:t>IIDA</w:t>
      </w:r>
      <w:r w:rsidRPr="76B687C0" w:rsidR="76B687C0">
        <w:rPr>
          <w:rFonts w:ascii="Times New Roman" w:hAnsi="Times New Roman" w:eastAsia="Times New Roman" w:cs="Times New Roman"/>
          <w:color w:val="000000" w:themeColor="text1" w:themeTint="FF" w:themeShade="FF"/>
          <w:sz w:val="24"/>
          <w:szCs w:val="24"/>
          <w:lang w:val="pt-PT"/>
        </w:rPr>
        <w:t xml:space="preserve">, I. </w:t>
      </w:r>
      <w:r w:rsidRPr="76B687C0" w:rsidR="76B687C0">
        <w:rPr>
          <w:rFonts w:ascii="Times New Roman" w:hAnsi="Times New Roman" w:eastAsia="Times New Roman" w:cs="Times New Roman"/>
          <w:b w:val="1"/>
          <w:bCs w:val="1"/>
          <w:color w:val="000000" w:themeColor="text1" w:themeTint="FF" w:themeShade="FF"/>
          <w:sz w:val="24"/>
          <w:szCs w:val="24"/>
          <w:lang w:val="pt-PT"/>
        </w:rPr>
        <w:t>Ergonomia projeto e produção</w:t>
      </w:r>
      <w:r w:rsidRPr="76B687C0" w:rsidR="76B687C0">
        <w:rPr>
          <w:rFonts w:ascii="Times New Roman" w:hAnsi="Times New Roman" w:eastAsia="Times New Roman" w:cs="Times New Roman"/>
          <w:color w:val="000000" w:themeColor="text1" w:themeTint="FF" w:themeShade="FF"/>
          <w:sz w:val="24"/>
          <w:szCs w:val="24"/>
          <w:lang w:val="pt-PT"/>
        </w:rPr>
        <w:t>. 2. ed</w:t>
      </w:r>
      <w:r w:rsidRPr="76B687C0" w:rsidR="76B687C0">
        <w:rPr>
          <w:rFonts w:ascii="Times New Roman" w:hAnsi="Times New Roman" w:eastAsia="Times New Roman" w:cs="Times New Roman"/>
          <w:b w:val="1"/>
          <w:bCs w:val="1"/>
          <w:color w:val="000000" w:themeColor="text1" w:themeTint="FF" w:themeShade="FF"/>
          <w:sz w:val="24"/>
          <w:szCs w:val="24"/>
          <w:lang w:val="pt-PT"/>
        </w:rPr>
        <w:t xml:space="preserve">. </w:t>
      </w:r>
      <w:r w:rsidRPr="76B687C0" w:rsidR="76B687C0">
        <w:rPr>
          <w:rFonts w:ascii="Times New Roman" w:hAnsi="Times New Roman" w:eastAsia="Times New Roman" w:cs="Times New Roman"/>
          <w:color w:val="000000" w:themeColor="text1" w:themeTint="FF" w:themeShade="FF"/>
          <w:sz w:val="24"/>
          <w:szCs w:val="24"/>
          <w:lang w:val="pt-PT"/>
        </w:rPr>
        <w:t>São Paulo: Blucher, 2005. 1 p. 4 p. 72 p. 205 p. 148 p. 150 p. 468p.</w:t>
      </w:r>
    </w:p>
    <w:p w:rsidR="32D89210" w:rsidP="76B687C0" w:rsidRDefault="7C6F0DCE" w14:paraId="5FFA574D" w14:textId="7D6B5410" w14:noSpellErr="1">
      <w:pPr>
        <w:spacing w:after="120" w:line="240" w:lineRule="auto"/>
        <w:jc w:val="both"/>
        <w:rPr>
          <w:rFonts w:ascii="Times New Roman" w:hAnsi="Times New Roman" w:eastAsia="Times New Roman" w:cs="Times New Roman"/>
          <w:color w:val="000000" w:themeColor="text1" w:themeTint="FF" w:themeShade="FF"/>
          <w:sz w:val="24"/>
          <w:szCs w:val="24"/>
          <w:lang w:val="pt-PT"/>
        </w:rPr>
      </w:pPr>
      <w:r w:rsidRPr="76B687C0" w:rsidR="76B687C0">
        <w:rPr>
          <w:rFonts w:ascii="Times New Roman" w:hAnsi="Times New Roman" w:eastAsia="Times New Roman" w:cs="Times New Roman"/>
          <w:color w:val="000000" w:themeColor="text1" w:themeTint="FF" w:themeShade="FF"/>
          <w:sz w:val="24"/>
          <w:szCs w:val="24"/>
          <w:lang w:val="pt-PT"/>
        </w:rPr>
        <w:t xml:space="preserve">SINDIREPA. In: </w:t>
      </w:r>
      <w:r w:rsidRPr="76B687C0" w:rsidR="76B687C0">
        <w:rPr>
          <w:rFonts w:ascii="Times New Roman" w:hAnsi="Times New Roman" w:eastAsia="Times New Roman" w:cs="Times New Roman"/>
          <w:b w:val="1"/>
          <w:bCs w:val="1"/>
          <w:color w:val="000000" w:themeColor="text1" w:themeTint="FF" w:themeShade="FF"/>
          <w:sz w:val="24"/>
          <w:szCs w:val="24"/>
          <w:lang w:val="pt-PT"/>
        </w:rPr>
        <w:t>Anuário Sindirepa nacional</w:t>
      </w:r>
      <w:r w:rsidRPr="76B687C0" w:rsidR="76B687C0">
        <w:rPr>
          <w:rFonts w:ascii="Times New Roman" w:hAnsi="Times New Roman" w:eastAsia="Times New Roman" w:cs="Times New Roman"/>
          <w:color w:val="000000" w:themeColor="text1" w:themeTint="FF" w:themeShade="FF"/>
          <w:sz w:val="24"/>
          <w:szCs w:val="24"/>
          <w:lang w:val="pt-PT"/>
        </w:rPr>
        <w:t>. 2019 Disponível em: &lt;</w:t>
      </w:r>
      <w:r w:rsidRPr="76B687C0" w:rsidR="76B687C0">
        <w:rPr>
          <w:rFonts w:ascii="Times New Roman" w:hAnsi="Times New Roman" w:eastAsia="Times New Roman" w:cs="Times New Roman"/>
          <w:color w:val="000000" w:themeColor="text1" w:themeTint="FF" w:themeShade="FF"/>
        </w:rPr>
        <w:t>http://www.sindirepanacional.org.b</w:t>
      </w:r>
      <w:r w:rsidRPr="76B687C0" w:rsidR="76B687C0">
        <w:rPr>
          <w:color w:val="000000" w:themeColor="text1" w:themeTint="FF" w:themeShade="FF"/>
        </w:rPr>
        <w:t>r</w:t>
      </w:r>
      <w:r w:rsidRPr="76B687C0" w:rsidR="76B687C0">
        <w:rPr>
          <w:rFonts w:ascii="Times New Roman" w:hAnsi="Times New Roman" w:eastAsia="Times New Roman" w:cs="Times New Roman"/>
          <w:color w:val="000000" w:themeColor="text1" w:themeTint="FF" w:themeShade="FF"/>
          <w:sz w:val="24"/>
          <w:szCs w:val="24"/>
          <w:lang w:val="pt-PT"/>
        </w:rPr>
        <w:t>&gt;.  Acesso em: 27 nov. 2019.</w:t>
      </w:r>
    </w:p>
    <w:p w:rsidR="007C05DF" w:rsidP="76B687C0" w:rsidRDefault="7C6F0DCE" w14:paraId="5F42AD1D" w14:textId="5B12AC45" w14:noSpellErr="1">
      <w:pPr>
        <w:spacing w:after="120" w:line="240" w:lineRule="auto"/>
        <w:jc w:val="both"/>
        <w:rPr>
          <w:rFonts w:ascii="Times New Roman" w:hAnsi="Times New Roman" w:eastAsia="Times New Roman" w:cs="Times New Roman"/>
          <w:color w:val="000000" w:themeColor="text1" w:themeTint="FF" w:themeShade="FF"/>
          <w:sz w:val="24"/>
          <w:szCs w:val="24"/>
          <w:lang w:val="pt-PT"/>
        </w:rPr>
      </w:pPr>
      <w:r w:rsidRPr="76B687C0" w:rsidR="76B687C0">
        <w:rPr>
          <w:rFonts w:ascii="Times New Roman" w:hAnsi="Times New Roman" w:eastAsia="Times New Roman" w:cs="Times New Roman"/>
          <w:color w:val="000000" w:themeColor="text1" w:themeTint="FF" w:themeShade="FF"/>
          <w:sz w:val="24"/>
          <w:szCs w:val="24"/>
          <w:lang w:val="pt-PT"/>
        </w:rPr>
        <w:t xml:space="preserve">GUÉRIN. F. </w:t>
      </w:r>
      <w:r w:rsidRPr="76B687C0" w:rsidR="76B687C0">
        <w:rPr>
          <w:rFonts w:ascii="Times New Roman" w:hAnsi="Times New Roman" w:eastAsia="Times New Roman" w:cs="Times New Roman"/>
          <w:b w:val="1"/>
          <w:bCs w:val="1"/>
          <w:color w:val="000000" w:themeColor="text1" w:themeTint="FF" w:themeShade="FF"/>
          <w:sz w:val="24"/>
          <w:szCs w:val="24"/>
          <w:lang w:val="pt-PT"/>
        </w:rPr>
        <w:t>Compreender o trabalho para transformá-lo.</w:t>
      </w:r>
      <w:r w:rsidRPr="76B687C0" w:rsidR="76B687C0">
        <w:rPr>
          <w:rFonts w:ascii="Times New Roman" w:hAnsi="Times New Roman" w:eastAsia="Times New Roman" w:cs="Times New Roman"/>
          <w:color w:val="000000" w:themeColor="text1" w:themeTint="FF" w:themeShade="FF"/>
          <w:sz w:val="24"/>
          <w:szCs w:val="24"/>
          <w:lang w:val="pt-PT"/>
        </w:rPr>
        <w:t xml:space="preserve"> 1. Ed. São Paulo: Blucher, 2001. 1-2 p. 13-15 p. 100-104 p. 175-176 p.</w:t>
      </w:r>
    </w:p>
    <w:p w:rsidR="00ED2B35" w:rsidP="76B687C0" w:rsidRDefault="7C6F0DCE" w14:paraId="2F56AF74" w14:textId="499A4706" w14:noSpellErr="1">
      <w:pPr>
        <w:spacing w:after="120" w:line="240" w:lineRule="auto"/>
        <w:jc w:val="both"/>
        <w:rPr>
          <w:rFonts w:ascii="Times New Roman" w:hAnsi="Times New Roman" w:eastAsia="Times New Roman" w:cs="Times New Roman"/>
          <w:color w:val="000000" w:themeColor="text1" w:themeTint="FF" w:themeShade="FF"/>
          <w:sz w:val="24"/>
          <w:szCs w:val="24"/>
          <w:lang w:val="pt-PT"/>
        </w:rPr>
      </w:pPr>
      <w:r w:rsidRPr="76B687C0" w:rsidR="76B687C0">
        <w:rPr>
          <w:rFonts w:ascii="Times New Roman" w:hAnsi="Times New Roman" w:eastAsia="Times New Roman" w:cs="Times New Roman"/>
          <w:color w:val="000000" w:themeColor="text1" w:themeTint="FF" w:themeShade="FF"/>
          <w:sz w:val="24"/>
          <w:szCs w:val="24"/>
          <w:lang w:val="pt-PT"/>
        </w:rPr>
        <w:t xml:space="preserve">GRANDJEAN. E. </w:t>
      </w:r>
      <w:r w:rsidRPr="76B687C0" w:rsidR="76B687C0">
        <w:rPr>
          <w:rFonts w:ascii="Times New Roman" w:hAnsi="Times New Roman" w:eastAsia="Times New Roman" w:cs="Times New Roman"/>
          <w:b w:val="1"/>
          <w:bCs w:val="1"/>
          <w:color w:val="000000" w:themeColor="text1" w:themeTint="FF" w:themeShade="FF"/>
          <w:sz w:val="24"/>
          <w:szCs w:val="24"/>
          <w:lang w:val="pt-PT"/>
        </w:rPr>
        <w:t>Manual de Ergonomia</w:t>
      </w:r>
      <w:r w:rsidRPr="76B687C0" w:rsidR="76B687C0">
        <w:rPr>
          <w:rFonts w:ascii="Times New Roman" w:hAnsi="Times New Roman" w:eastAsia="Times New Roman" w:cs="Times New Roman"/>
          <w:color w:val="000000" w:themeColor="text1" w:themeTint="FF" w:themeShade="FF"/>
          <w:sz w:val="24"/>
          <w:szCs w:val="24"/>
          <w:lang w:val="pt-PT"/>
        </w:rPr>
        <w:t>. 4. Ed. São Paulo: ARTMED, 1991.</w:t>
      </w:r>
      <w:r w:rsidRPr="76B687C0" w:rsidR="76B687C0">
        <w:rPr>
          <w:color w:val="000000" w:themeColor="text1" w:themeTint="FF" w:themeShade="FF"/>
        </w:rPr>
        <w:t xml:space="preserve"> </w:t>
      </w:r>
      <w:r w:rsidRPr="76B687C0" w:rsidR="76B687C0">
        <w:rPr>
          <w:rFonts w:ascii="Times New Roman" w:hAnsi="Times New Roman" w:eastAsia="Times New Roman" w:cs="Times New Roman"/>
          <w:color w:val="000000" w:themeColor="text1" w:themeTint="FF" w:themeShade="FF"/>
          <w:sz w:val="24"/>
          <w:szCs w:val="24"/>
          <w:lang w:val="pt-PT"/>
        </w:rPr>
        <w:t xml:space="preserve">214-215 p. 45-46 p. </w:t>
      </w:r>
    </w:p>
    <w:p w:rsidRPr="00C147F4" w:rsidR="00C147F4" w:rsidP="76B687C0" w:rsidRDefault="1341035F" w14:paraId="5D6F0072" w14:textId="30CC7EC5" w14:noSpellErr="1">
      <w:pPr>
        <w:spacing w:after="120" w:line="240" w:lineRule="auto"/>
        <w:jc w:val="both"/>
        <w:rPr>
          <w:rFonts w:ascii="Times New Roman" w:hAnsi="Times New Roman" w:eastAsia="Times New Roman" w:cs="Times New Roman"/>
          <w:color w:val="000000" w:themeColor="text1" w:themeTint="FF" w:themeShade="FF"/>
          <w:sz w:val="24"/>
          <w:szCs w:val="24"/>
          <w:lang w:val="pt-PT"/>
        </w:rPr>
      </w:pPr>
      <w:r w:rsidRPr="76B687C0" w:rsidR="76B687C0">
        <w:rPr>
          <w:rFonts w:ascii="Times New Roman" w:hAnsi="Times New Roman" w:eastAsia="Times New Roman" w:cs="Times New Roman"/>
          <w:color w:val="000000" w:themeColor="text1" w:themeTint="FF" w:themeShade="FF"/>
          <w:sz w:val="24"/>
          <w:szCs w:val="24"/>
          <w:lang w:val="pt-PT"/>
        </w:rPr>
        <w:t xml:space="preserve">MURRAY. B, ADAIR. CHARLENE. </w:t>
      </w:r>
      <w:r w:rsidRPr="76B687C0" w:rsidR="76B687C0">
        <w:rPr>
          <w:rFonts w:ascii="Times New Roman" w:hAnsi="Times New Roman" w:eastAsia="Times New Roman" w:cs="Times New Roman"/>
          <w:b w:val="1"/>
          <w:bCs w:val="1"/>
          <w:color w:val="000000" w:themeColor="text1" w:themeTint="FF" w:themeShade="FF"/>
          <w:sz w:val="24"/>
          <w:szCs w:val="24"/>
          <w:lang w:val="pt-PT"/>
        </w:rPr>
        <w:t>Revolução total dos processos</w:t>
      </w:r>
      <w:r w:rsidRPr="76B687C0" w:rsidR="76B687C0">
        <w:rPr>
          <w:rFonts w:ascii="Times New Roman" w:hAnsi="Times New Roman" w:eastAsia="Times New Roman" w:cs="Times New Roman"/>
          <w:color w:val="000000" w:themeColor="text1" w:themeTint="FF" w:themeShade="FF"/>
          <w:sz w:val="24"/>
          <w:szCs w:val="24"/>
          <w:lang w:val="pt-PT"/>
        </w:rPr>
        <w:t>. 1. Ed. São Paulo: Nobel, 1996. 148-149 .p.</w:t>
      </w:r>
    </w:p>
    <w:p w:rsidR="00385F30" w:rsidP="76B687C0" w:rsidRDefault="7C6F0DCE" w14:paraId="1C0A6F03" w14:textId="1FFD4907" w14:noSpellErr="1">
      <w:pPr>
        <w:spacing w:after="120" w:line="240" w:lineRule="auto"/>
        <w:jc w:val="both"/>
        <w:rPr>
          <w:rFonts w:ascii="Times New Roman" w:hAnsi="Times New Roman" w:eastAsia="Times New Roman" w:cs="Times New Roman"/>
          <w:color w:val="000000" w:themeColor="text1" w:themeTint="FF" w:themeShade="FF"/>
          <w:sz w:val="24"/>
          <w:szCs w:val="24"/>
          <w:lang w:val="pt-PT"/>
        </w:rPr>
      </w:pPr>
      <w:r w:rsidRPr="76B687C0" w:rsidR="76B687C0">
        <w:rPr>
          <w:rFonts w:ascii="Times New Roman" w:hAnsi="Times New Roman" w:eastAsia="Times New Roman" w:cs="Times New Roman"/>
          <w:color w:val="000000" w:themeColor="text1" w:themeTint="FF" w:themeShade="FF"/>
          <w:sz w:val="24"/>
          <w:szCs w:val="24"/>
          <w:lang w:val="pt-PT"/>
        </w:rPr>
        <w:t xml:space="preserve">NR17. In: </w:t>
      </w:r>
      <w:r w:rsidRPr="76B687C0" w:rsidR="76B687C0">
        <w:rPr>
          <w:rFonts w:ascii="Times New Roman" w:hAnsi="Times New Roman" w:eastAsia="Times New Roman" w:cs="Times New Roman"/>
          <w:b w:val="1"/>
          <w:bCs w:val="1"/>
          <w:color w:val="000000" w:themeColor="text1" w:themeTint="FF" w:themeShade="FF"/>
          <w:sz w:val="24"/>
          <w:szCs w:val="24"/>
          <w:lang w:val="pt-PT"/>
        </w:rPr>
        <w:t>Normas regulamentadoras</w:t>
      </w:r>
      <w:r w:rsidRPr="76B687C0" w:rsidR="76B687C0">
        <w:rPr>
          <w:rFonts w:ascii="Times New Roman" w:hAnsi="Times New Roman" w:eastAsia="Times New Roman" w:cs="Times New Roman"/>
          <w:color w:val="000000" w:themeColor="text1" w:themeTint="FF" w:themeShade="FF"/>
          <w:sz w:val="24"/>
          <w:szCs w:val="24"/>
          <w:lang w:val="pt-PT"/>
        </w:rPr>
        <w:t>. 2007. Disponível em: &lt;</w:t>
      </w:r>
      <w:r w:rsidRPr="76B687C0" w:rsidR="76B687C0">
        <w:rPr>
          <w:rFonts w:ascii="Times New Roman" w:hAnsi="Times New Roman" w:eastAsia="Times New Roman" w:cs="Times New Roman"/>
          <w:color w:val="000000" w:themeColor="text1" w:themeTint="FF" w:themeShade="FF"/>
        </w:rPr>
        <w:t>http://www.trt02.gov.br/geral/tribunal2/LEGIS/CLT/NRs/NR_17.html</w:t>
      </w:r>
      <w:r w:rsidRPr="76B687C0" w:rsidR="76B687C0">
        <w:rPr>
          <w:rFonts w:ascii="Times New Roman" w:hAnsi="Times New Roman" w:eastAsia="Times New Roman" w:cs="Times New Roman"/>
          <w:color w:val="000000" w:themeColor="text1" w:themeTint="FF" w:themeShade="FF"/>
          <w:sz w:val="24"/>
          <w:szCs w:val="24"/>
          <w:lang w:val="pt-PT"/>
        </w:rPr>
        <w:t>&gt;. Acesso em: 28 nov. 2019.</w:t>
      </w:r>
    </w:p>
    <w:p w:rsidRPr="004B65D2" w:rsidR="004B65D2" w:rsidP="76B687C0" w:rsidRDefault="7C6F0DCE" w14:paraId="1158B43C" w14:textId="091905DA" w14:noSpellErr="1">
      <w:pPr>
        <w:spacing w:after="120" w:line="240" w:lineRule="auto"/>
        <w:jc w:val="both"/>
        <w:rPr>
          <w:rFonts w:ascii="Times New Roman" w:hAnsi="Times New Roman" w:eastAsia="Times New Roman" w:cs="Times New Roman"/>
          <w:color w:val="000000" w:themeColor="text1" w:themeTint="FF" w:themeShade="FF"/>
          <w:sz w:val="24"/>
          <w:szCs w:val="24"/>
          <w:lang w:val="pt-PT"/>
        </w:rPr>
      </w:pPr>
      <w:r w:rsidRPr="76B687C0" w:rsidR="76B687C0">
        <w:rPr>
          <w:rFonts w:ascii="Times New Roman" w:hAnsi="Times New Roman" w:eastAsia="Times New Roman" w:cs="Times New Roman"/>
          <w:color w:val="000000" w:themeColor="text1" w:themeTint="FF" w:themeShade="FF"/>
          <w:sz w:val="24"/>
          <w:szCs w:val="24"/>
          <w:lang w:val="pt-PT"/>
        </w:rPr>
        <w:t xml:space="preserve">NR06. In: </w:t>
      </w:r>
      <w:r w:rsidRPr="76B687C0" w:rsidR="76B687C0">
        <w:rPr>
          <w:rFonts w:ascii="Times New Roman" w:hAnsi="Times New Roman" w:eastAsia="Times New Roman" w:cs="Times New Roman"/>
          <w:b w:val="1"/>
          <w:bCs w:val="1"/>
          <w:color w:val="000000" w:themeColor="text1" w:themeTint="FF" w:themeShade="FF"/>
          <w:sz w:val="24"/>
          <w:szCs w:val="24"/>
          <w:lang w:val="pt-PT"/>
        </w:rPr>
        <w:t>Normas regulamentadoras</w:t>
      </w:r>
      <w:r w:rsidRPr="76B687C0" w:rsidR="76B687C0">
        <w:rPr>
          <w:rFonts w:ascii="Times New Roman" w:hAnsi="Times New Roman" w:eastAsia="Times New Roman" w:cs="Times New Roman"/>
          <w:color w:val="000000" w:themeColor="text1" w:themeTint="FF" w:themeShade="FF"/>
          <w:sz w:val="24"/>
          <w:szCs w:val="24"/>
          <w:lang w:val="pt-PT"/>
        </w:rPr>
        <w:t>. 1978. Disponível em: &lt;https://enit.trabalho.gov.br/portal/images/Arquivos_SST/SST_NR/NR-06.pdf&gt;. Acesso em: 28 nov. 2019.</w:t>
      </w:r>
    </w:p>
    <w:p w:rsidRPr="00BC3A1D" w:rsidR="00BC3A1D" w:rsidP="76B687C0" w:rsidRDefault="7416EF2A" w14:paraId="7CF365B9" w14:textId="2D2DCC2D">
      <w:pPr>
        <w:spacing w:after="120" w:line="240" w:lineRule="auto"/>
        <w:textAlignment w:val="baseline"/>
        <w:rPr>
          <w:rFonts w:ascii="Times New Roman" w:hAnsi="Times New Roman" w:eastAsia="Times New Roman" w:cs="Times New Roman"/>
          <w:color w:val="000000" w:themeColor="text1" w:themeTint="FF" w:themeShade="FF"/>
          <w:sz w:val="18"/>
          <w:szCs w:val="18"/>
          <w:lang w:eastAsia="pt-BR"/>
        </w:rPr>
      </w:pPr>
      <w:r w:rsidRPr="76B687C0" w:rsidR="76B687C0">
        <w:rPr>
          <w:rFonts w:ascii="Times New Roman" w:hAnsi="Times New Roman" w:eastAsia="Times New Roman" w:cs="Times New Roman"/>
          <w:color w:val="000000" w:themeColor="text1" w:themeTint="FF" w:themeShade="FF"/>
          <w:sz w:val="24"/>
          <w:szCs w:val="24"/>
          <w:lang w:eastAsia="pt-BR"/>
        </w:rPr>
        <w:t xml:space="preserve">CARDOSO. J, Machado. M; SOBRINHO. O, Antônio. M. </w:t>
      </w:r>
      <w:r w:rsidRPr="76B687C0" w:rsidR="76B687C0">
        <w:rPr>
          <w:rFonts w:ascii="Times New Roman" w:hAnsi="Times New Roman" w:eastAsia="Times New Roman" w:cs="Times New Roman"/>
          <w:b w:val="1"/>
          <w:bCs w:val="1"/>
          <w:color w:val="000000" w:themeColor="text1" w:themeTint="FF" w:themeShade="FF"/>
          <w:sz w:val="24"/>
          <w:szCs w:val="24"/>
          <w:lang w:eastAsia="pt-BR"/>
        </w:rPr>
        <w:t>Análise ergonômica postural do mecânico automotivo na troca de peças do sistema de exaustão veicular</w:t>
      </w:r>
      <w:r w:rsidRPr="76B687C0" w:rsidR="76B687C0">
        <w:rPr>
          <w:rFonts w:ascii="Times New Roman" w:hAnsi="Times New Roman" w:eastAsia="Times New Roman" w:cs="Times New Roman"/>
          <w:color w:val="000000" w:themeColor="text1" w:themeTint="FF" w:themeShade="FF"/>
          <w:sz w:val="24"/>
          <w:szCs w:val="24"/>
          <w:lang w:eastAsia="pt-BR"/>
        </w:rPr>
        <w:t xml:space="preserve">. 2008. 12 f. Curso de Engenharia de Produção, </w:t>
      </w:r>
      <w:proofErr w:type="spellStart"/>
      <w:r w:rsidRPr="76B687C0" w:rsidR="76B687C0">
        <w:rPr>
          <w:rFonts w:ascii="Times New Roman" w:hAnsi="Times New Roman" w:eastAsia="Times New Roman" w:cs="Times New Roman"/>
          <w:color w:val="000000" w:themeColor="text1" w:themeTint="FF" w:themeShade="FF"/>
          <w:sz w:val="24"/>
          <w:szCs w:val="24"/>
          <w:lang w:eastAsia="pt-BR"/>
        </w:rPr>
        <w:t>Unicsul</w:t>
      </w:r>
      <w:proofErr w:type="spellEnd"/>
      <w:r w:rsidRPr="76B687C0" w:rsidR="76B687C0">
        <w:rPr>
          <w:rFonts w:ascii="Times New Roman" w:hAnsi="Times New Roman" w:eastAsia="Times New Roman" w:cs="Times New Roman"/>
          <w:color w:val="000000" w:themeColor="text1" w:themeTint="FF" w:themeShade="FF"/>
          <w:sz w:val="24"/>
          <w:szCs w:val="24"/>
          <w:lang w:eastAsia="pt-BR"/>
        </w:rPr>
        <w:t>, Rio de Janeiro, 2008.  </w:t>
      </w:r>
    </w:p>
    <w:p w:rsidR="7416EF2A" w:rsidP="76B687C0" w:rsidRDefault="09C5CCE6" w14:paraId="0922A296" w14:textId="5B601795">
      <w:pPr>
        <w:spacing w:after="120" w:line="240" w:lineRule="auto"/>
        <w:rPr>
          <w:rFonts w:ascii="Times New Roman" w:hAnsi="Times New Roman" w:eastAsia="Times New Roman" w:cs="Times New Roman"/>
          <w:color w:val="000000" w:themeColor="text1" w:themeTint="FF" w:themeShade="FF"/>
          <w:sz w:val="24"/>
          <w:szCs w:val="24"/>
          <w:lang w:eastAsia="pt-BR"/>
        </w:rPr>
      </w:pPr>
      <w:r w:rsidRPr="76B687C0" w:rsidR="76B687C0">
        <w:rPr>
          <w:rFonts w:ascii="Times New Roman" w:hAnsi="Times New Roman" w:eastAsia="Times New Roman" w:cs="Times New Roman"/>
          <w:color w:val="000000" w:themeColor="text1" w:themeTint="FF" w:themeShade="FF"/>
          <w:sz w:val="24"/>
          <w:szCs w:val="24"/>
          <w:lang w:eastAsia="pt-BR"/>
        </w:rPr>
        <w:t xml:space="preserve">FALCONI, X. </w:t>
      </w:r>
      <w:r w:rsidRPr="76B687C0" w:rsidR="76B687C0">
        <w:rPr>
          <w:rFonts w:ascii="Times New Roman" w:hAnsi="Times New Roman" w:eastAsia="Times New Roman" w:cs="Times New Roman"/>
          <w:b w:val="1"/>
          <w:bCs w:val="1"/>
          <w:color w:val="000000" w:themeColor="text1" w:themeTint="FF" w:themeShade="FF"/>
          <w:sz w:val="24"/>
          <w:szCs w:val="24"/>
          <w:lang w:eastAsia="pt-BR"/>
        </w:rPr>
        <w:t xml:space="preserve">Controle total da qualidade no Estilo </w:t>
      </w:r>
      <w:r w:rsidRPr="76B687C0" w:rsidR="76B687C0">
        <w:rPr>
          <w:rFonts w:ascii="Times New Roman" w:hAnsi="Times New Roman" w:eastAsia="Times New Roman" w:cs="Times New Roman"/>
          <w:b w:val="1"/>
          <w:bCs w:val="1"/>
          <w:color w:val="000000" w:themeColor="text1" w:themeTint="FF" w:themeShade="FF"/>
          <w:sz w:val="24"/>
          <w:szCs w:val="24"/>
          <w:lang w:eastAsia="pt-BR"/>
        </w:rPr>
        <w:t>Japonês</w:t>
      </w:r>
      <w:r w:rsidRPr="76B687C0" w:rsidR="76B687C0">
        <w:rPr>
          <w:rFonts w:ascii="Times New Roman" w:hAnsi="Times New Roman" w:eastAsia="Times New Roman" w:cs="Times New Roman"/>
          <w:color w:val="000000" w:themeColor="text1" w:themeTint="FF" w:themeShade="FF"/>
          <w:sz w:val="24"/>
          <w:szCs w:val="24"/>
          <w:lang w:eastAsia="pt-BR"/>
        </w:rPr>
        <w:t xml:space="preserve">. 3. ed. São Paulo: </w:t>
      </w:r>
      <w:proofErr w:type="spellStart"/>
      <w:r w:rsidRPr="76B687C0" w:rsidR="76B687C0">
        <w:rPr>
          <w:rFonts w:ascii="Times New Roman" w:hAnsi="Times New Roman" w:eastAsia="Times New Roman" w:cs="Times New Roman"/>
          <w:color w:val="000000" w:themeColor="text1" w:themeTint="FF" w:themeShade="FF"/>
          <w:sz w:val="24"/>
          <w:szCs w:val="24"/>
          <w:lang w:eastAsia="pt-BR"/>
        </w:rPr>
        <w:t>Falconi</w:t>
      </w:r>
      <w:proofErr w:type="spellEnd"/>
      <w:r w:rsidRPr="76B687C0" w:rsidR="76B687C0">
        <w:rPr>
          <w:rFonts w:ascii="Times New Roman" w:hAnsi="Times New Roman" w:eastAsia="Times New Roman" w:cs="Times New Roman"/>
          <w:color w:val="000000" w:themeColor="text1" w:themeTint="FF" w:themeShade="FF"/>
          <w:sz w:val="24"/>
          <w:szCs w:val="24"/>
          <w:lang w:eastAsia="pt-BR"/>
        </w:rPr>
        <w:t xml:space="preserve">, 1996. </w:t>
      </w:r>
    </w:p>
    <w:p w:rsidR="00BC3A1D" w:rsidP="76B687C0" w:rsidRDefault="00BC3A1D" w14:paraId="1FE619CD" w14:textId="77777777" w14:noSpellErr="1">
      <w:pPr>
        <w:spacing w:after="120" w:line="240" w:lineRule="auto"/>
        <w:jc w:val="both"/>
        <w:rPr>
          <w:rFonts w:ascii="Times New Roman" w:hAnsi="Times New Roman" w:eastAsia="Times New Roman" w:cs="Times New Roman"/>
          <w:color w:val="000000" w:themeColor="text1" w:themeTint="FF" w:themeShade="FF"/>
          <w:sz w:val="24"/>
          <w:szCs w:val="24"/>
          <w:lang w:val="pt-PT"/>
        </w:rPr>
      </w:pPr>
    </w:p>
    <w:p w:rsidR="00385F30" w:rsidP="76B687C0" w:rsidRDefault="00385F30" w14:paraId="6E356460" w14:textId="77777777" w14:noSpellErr="1">
      <w:pPr>
        <w:spacing w:after="288" w:afterLines="120" w:line="240" w:lineRule="auto"/>
        <w:jc w:val="both"/>
        <w:rPr>
          <w:rFonts w:ascii="Times New Roman" w:hAnsi="Times New Roman" w:eastAsia="Times New Roman" w:cs="Times New Roman"/>
          <w:color w:val="000000" w:themeColor="text1" w:themeTint="FF" w:themeShade="FF"/>
          <w:sz w:val="24"/>
          <w:szCs w:val="24"/>
          <w:lang w:val="pt-PT"/>
        </w:rPr>
      </w:pPr>
    </w:p>
    <w:p w:rsidR="00837BAE" w:rsidP="76B687C0" w:rsidRDefault="00837BAE" w14:paraId="0A071A0F" w14:textId="77777777" w14:noSpellErr="1">
      <w:pPr>
        <w:spacing w:after="288" w:afterLines="120" w:line="240" w:lineRule="auto"/>
        <w:jc w:val="both"/>
        <w:rPr>
          <w:rFonts w:ascii="Times New Roman" w:hAnsi="Times New Roman" w:eastAsia="Times New Roman" w:cs="Times New Roman"/>
          <w:color w:val="000000" w:themeColor="text1" w:themeTint="FF" w:themeShade="FF"/>
          <w:sz w:val="24"/>
          <w:szCs w:val="24"/>
          <w:lang w:val="pt-PT"/>
        </w:rPr>
      </w:pPr>
    </w:p>
    <w:p w:rsidR="00274C64" w:rsidP="76B687C0" w:rsidRDefault="00274C64" w14:paraId="247B4D31" w14:textId="126AE67C" w14:noSpellErr="1">
      <w:pPr>
        <w:spacing w:after="288" w:afterLines="120" w:line="240" w:lineRule="auto"/>
        <w:jc w:val="both"/>
        <w:rPr>
          <w:rFonts w:ascii="Times New Roman" w:hAnsi="Times New Roman" w:eastAsia="Times New Roman" w:cs="Times New Roman"/>
          <w:color w:val="000000" w:themeColor="text1" w:themeTint="FF" w:themeShade="FF"/>
          <w:sz w:val="24"/>
          <w:szCs w:val="24"/>
          <w:lang w:val="pt-PT"/>
        </w:rPr>
      </w:pPr>
    </w:p>
    <w:sectPr w:rsidR="00274C64" w:rsidSect="00381B76">
      <w:headerReference w:type="default" r:id="rId13"/>
      <w:footerReference w:type="default" r:id="rId14"/>
      <w:pgSz w:w="11906" w:h="16838" w:orient="portrait"/>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7D4" w:rsidP="00E11BA4" w:rsidRDefault="00EC27D4" w14:paraId="3D14EC80" w14:textId="77777777">
      <w:pPr>
        <w:spacing w:after="0" w:line="240" w:lineRule="auto"/>
      </w:pPr>
      <w:r>
        <w:separator/>
      </w:r>
    </w:p>
  </w:endnote>
  <w:endnote w:type="continuationSeparator" w:id="0">
    <w:p w:rsidR="00EC27D4" w:rsidP="00E11BA4" w:rsidRDefault="00EC27D4" w14:paraId="2F1537A1" w14:textId="77777777">
      <w:pPr>
        <w:spacing w:after="0" w:line="240" w:lineRule="auto"/>
      </w:pPr>
      <w:r>
        <w:continuationSeparator/>
      </w:r>
    </w:p>
  </w:endnote>
  <w:endnote w:type="continuationNotice" w:id="1">
    <w:p w:rsidR="00EC27D4" w:rsidRDefault="00EC27D4" w14:paraId="1C0D4A0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807121"/>
      <w:docPartObj>
        <w:docPartGallery w:val="Page Numbers (Bottom of Page)"/>
        <w:docPartUnique/>
      </w:docPartObj>
    </w:sdtPr>
    <w:sdtEndPr>
      <w:rPr>
        <w:rFonts w:ascii="Times New Roman" w:hAnsi="Times New Roman" w:cs="Times New Roman"/>
      </w:rPr>
    </w:sdtEndPr>
    <w:sdtContent>
      <w:p w:rsidRPr="00575A3F" w:rsidR="00A141B7" w:rsidRDefault="00A141B7" w14:paraId="5DFD4D98" w14:textId="041C468B">
        <w:pPr>
          <w:pStyle w:val="Rodap"/>
          <w:jc w:val="right"/>
          <w:rPr>
            <w:rFonts w:ascii="Times New Roman" w:hAnsi="Times New Roman" w:cs="Times New Roman"/>
          </w:rPr>
        </w:pPr>
        <w:r w:rsidRPr="00575A3F">
          <w:rPr>
            <w:rFonts w:ascii="Times New Roman" w:hAnsi="Times New Roman" w:cs="Times New Roman"/>
          </w:rPr>
          <w:fldChar w:fldCharType="begin"/>
        </w:r>
        <w:r w:rsidRPr="00575A3F">
          <w:rPr>
            <w:rFonts w:ascii="Times New Roman" w:hAnsi="Times New Roman" w:cs="Times New Roman"/>
          </w:rPr>
          <w:instrText>PAGE   \* MERGEFORMAT</w:instrText>
        </w:r>
        <w:r w:rsidRPr="00575A3F">
          <w:rPr>
            <w:rFonts w:ascii="Times New Roman" w:hAnsi="Times New Roman" w:cs="Times New Roman"/>
          </w:rPr>
          <w:fldChar w:fldCharType="separate"/>
        </w:r>
        <w:r w:rsidR="00D10CC1">
          <w:rPr>
            <w:rFonts w:ascii="Times New Roman" w:hAnsi="Times New Roman" w:cs="Times New Roman"/>
            <w:noProof/>
          </w:rPr>
          <w:t>3</w:t>
        </w:r>
        <w:r w:rsidRPr="00575A3F">
          <w:rPr>
            <w:rFonts w:ascii="Times New Roman" w:hAnsi="Times New Roman" w:cs="Times New Roman"/>
          </w:rPr>
          <w:fldChar w:fldCharType="end"/>
        </w:r>
      </w:p>
    </w:sdtContent>
  </w:sdt>
  <w:p w:rsidR="00A141B7" w:rsidRDefault="00A141B7" w14:paraId="18FC972B"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7D4" w:rsidP="00E11BA4" w:rsidRDefault="00EC27D4" w14:paraId="321E4670" w14:textId="77777777">
      <w:pPr>
        <w:spacing w:after="0" w:line="240" w:lineRule="auto"/>
      </w:pPr>
      <w:r>
        <w:separator/>
      </w:r>
    </w:p>
  </w:footnote>
  <w:footnote w:type="continuationSeparator" w:id="0">
    <w:p w:rsidR="00EC27D4" w:rsidP="00E11BA4" w:rsidRDefault="00EC27D4" w14:paraId="4572BE99" w14:textId="77777777">
      <w:pPr>
        <w:spacing w:after="0" w:line="240" w:lineRule="auto"/>
      </w:pPr>
      <w:r>
        <w:continuationSeparator/>
      </w:r>
    </w:p>
  </w:footnote>
  <w:footnote w:type="continuationNotice" w:id="1">
    <w:p w:rsidR="00EC27D4" w:rsidRDefault="00EC27D4" w14:paraId="46C6F11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1B7" w:rsidRDefault="00A141B7" w14:paraId="3D278E92" w14:noSpellErr="1" w14:textId="38AA41F8">
    <w:pPr>
      <w:pStyle w:val="Cabealho"/>
    </w:pPr>
  </w:p>
  <w:p w:rsidR="00A141B7" w:rsidRDefault="00A141B7" w14:paraId="31954AA9"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833B9"/>
    <w:multiLevelType w:val="hybridMultilevel"/>
    <w:tmpl w:val="E9C4959E"/>
    <w:lvl w:ilvl="0" w:tplc="04160001">
      <w:start w:val="1"/>
      <w:numFmt w:val="bullet"/>
      <w:lvlText w:val=""/>
      <w:lvlJc w:val="left"/>
      <w:pPr>
        <w:ind w:left="1425" w:hanging="360"/>
      </w:pPr>
      <w:rPr>
        <w:rFonts w:hint="default" w:ascii="Symbol" w:hAnsi="Symbol"/>
      </w:rPr>
    </w:lvl>
    <w:lvl w:ilvl="1" w:tplc="04160003" w:tentative="1">
      <w:start w:val="1"/>
      <w:numFmt w:val="bullet"/>
      <w:lvlText w:val="o"/>
      <w:lvlJc w:val="left"/>
      <w:pPr>
        <w:ind w:left="2145" w:hanging="360"/>
      </w:pPr>
      <w:rPr>
        <w:rFonts w:hint="default" w:ascii="Courier New" w:hAnsi="Courier New" w:cs="Courier New"/>
      </w:rPr>
    </w:lvl>
    <w:lvl w:ilvl="2" w:tplc="04160005" w:tentative="1">
      <w:start w:val="1"/>
      <w:numFmt w:val="bullet"/>
      <w:lvlText w:val=""/>
      <w:lvlJc w:val="left"/>
      <w:pPr>
        <w:ind w:left="2865" w:hanging="360"/>
      </w:pPr>
      <w:rPr>
        <w:rFonts w:hint="default" w:ascii="Wingdings" w:hAnsi="Wingdings"/>
      </w:rPr>
    </w:lvl>
    <w:lvl w:ilvl="3" w:tplc="04160001" w:tentative="1">
      <w:start w:val="1"/>
      <w:numFmt w:val="bullet"/>
      <w:lvlText w:val=""/>
      <w:lvlJc w:val="left"/>
      <w:pPr>
        <w:ind w:left="3585" w:hanging="360"/>
      </w:pPr>
      <w:rPr>
        <w:rFonts w:hint="default" w:ascii="Symbol" w:hAnsi="Symbol"/>
      </w:rPr>
    </w:lvl>
    <w:lvl w:ilvl="4" w:tplc="04160003" w:tentative="1">
      <w:start w:val="1"/>
      <w:numFmt w:val="bullet"/>
      <w:lvlText w:val="o"/>
      <w:lvlJc w:val="left"/>
      <w:pPr>
        <w:ind w:left="4305" w:hanging="360"/>
      </w:pPr>
      <w:rPr>
        <w:rFonts w:hint="default" w:ascii="Courier New" w:hAnsi="Courier New" w:cs="Courier New"/>
      </w:rPr>
    </w:lvl>
    <w:lvl w:ilvl="5" w:tplc="04160005" w:tentative="1">
      <w:start w:val="1"/>
      <w:numFmt w:val="bullet"/>
      <w:lvlText w:val=""/>
      <w:lvlJc w:val="left"/>
      <w:pPr>
        <w:ind w:left="5025" w:hanging="360"/>
      </w:pPr>
      <w:rPr>
        <w:rFonts w:hint="default" w:ascii="Wingdings" w:hAnsi="Wingdings"/>
      </w:rPr>
    </w:lvl>
    <w:lvl w:ilvl="6" w:tplc="04160001" w:tentative="1">
      <w:start w:val="1"/>
      <w:numFmt w:val="bullet"/>
      <w:lvlText w:val=""/>
      <w:lvlJc w:val="left"/>
      <w:pPr>
        <w:ind w:left="5745" w:hanging="360"/>
      </w:pPr>
      <w:rPr>
        <w:rFonts w:hint="default" w:ascii="Symbol" w:hAnsi="Symbol"/>
      </w:rPr>
    </w:lvl>
    <w:lvl w:ilvl="7" w:tplc="04160003" w:tentative="1">
      <w:start w:val="1"/>
      <w:numFmt w:val="bullet"/>
      <w:lvlText w:val="o"/>
      <w:lvlJc w:val="left"/>
      <w:pPr>
        <w:ind w:left="6465" w:hanging="360"/>
      </w:pPr>
      <w:rPr>
        <w:rFonts w:hint="default" w:ascii="Courier New" w:hAnsi="Courier New" w:cs="Courier New"/>
      </w:rPr>
    </w:lvl>
    <w:lvl w:ilvl="8" w:tplc="04160005" w:tentative="1">
      <w:start w:val="1"/>
      <w:numFmt w:val="bullet"/>
      <w:lvlText w:val=""/>
      <w:lvlJc w:val="left"/>
      <w:pPr>
        <w:ind w:left="7185" w:hanging="360"/>
      </w:pPr>
      <w:rPr>
        <w:rFonts w:hint="default" w:ascii="Wingdings" w:hAnsi="Wingdings"/>
      </w:rPr>
    </w:lvl>
  </w:abstractNum>
  <w:abstractNum w:abstractNumId="1" w15:restartNumberingAfterBreak="0">
    <w:nsid w:val="1ADA6562"/>
    <w:multiLevelType w:val="hybridMultilevel"/>
    <w:tmpl w:val="37F2A77A"/>
    <w:lvl w:ilvl="0" w:tplc="7D3A81F2">
      <w:start w:val="1"/>
      <w:numFmt w:val="bullet"/>
      <w:lvlText w:val=""/>
      <w:lvlJc w:val="left"/>
      <w:pPr>
        <w:ind w:left="720" w:hanging="360"/>
      </w:pPr>
      <w:rPr>
        <w:rFonts w:hint="default" w:ascii="Symbol" w:hAnsi="Symbol"/>
      </w:rPr>
    </w:lvl>
    <w:lvl w:ilvl="1" w:tplc="A31042FC">
      <w:start w:val="1"/>
      <w:numFmt w:val="bullet"/>
      <w:lvlText w:val="o"/>
      <w:lvlJc w:val="left"/>
      <w:pPr>
        <w:ind w:left="1440" w:hanging="360"/>
      </w:pPr>
      <w:rPr>
        <w:rFonts w:hint="default" w:ascii="Courier New" w:hAnsi="Courier New"/>
      </w:rPr>
    </w:lvl>
    <w:lvl w:ilvl="2" w:tplc="53CC22C6">
      <w:start w:val="1"/>
      <w:numFmt w:val="bullet"/>
      <w:lvlText w:val=""/>
      <w:lvlJc w:val="left"/>
      <w:pPr>
        <w:ind w:left="2160" w:hanging="360"/>
      </w:pPr>
      <w:rPr>
        <w:rFonts w:hint="default" w:ascii="Wingdings" w:hAnsi="Wingdings"/>
      </w:rPr>
    </w:lvl>
    <w:lvl w:ilvl="3" w:tplc="5912785C">
      <w:start w:val="1"/>
      <w:numFmt w:val="bullet"/>
      <w:lvlText w:val=""/>
      <w:lvlJc w:val="left"/>
      <w:pPr>
        <w:ind w:left="2880" w:hanging="360"/>
      </w:pPr>
      <w:rPr>
        <w:rFonts w:hint="default" w:ascii="Symbol" w:hAnsi="Symbol"/>
      </w:rPr>
    </w:lvl>
    <w:lvl w:ilvl="4" w:tplc="F8BC118A">
      <w:start w:val="1"/>
      <w:numFmt w:val="bullet"/>
      <w:lvlText w:val="o"/>
      <w:lvlJc w:val="left"/>
      <w:pPr>
        <w:ind w:left="3600" w:hanging="360"/>
      </w:pPr>
      <w:rPr>
        <w:rFonts w:hint="default" w:ascii="Courier New" w:hAnsi="Courier New"/>
      </w:rPr>
    </w:lvl>
    <w:lvl w:ilvl="5" w:tplc="56847B42">
      <w:start w:val="1"/>
      <w:numFmt w:val="bullet"/>
      <w:lvlText w:val=""/>
      <w:lvlJc w:val="left"/>
      <w:pPr>
        <w:ind w:left="4320" w:hanging="360"/>
      </w:pPr>
      <w:rPr>
        <w:rFonts w:hint="default" w:ascii="Wingdings" w:hAnsi="Wingdings"/>
      </w:rPr>
    </w:lvl>
    <w:lvl w:ilvl="6" w:tplc="1ABE7568">
      <w:start w:val="1"/>
      <w:numFmt w:val="bullet"/>
      <w:lvlText w:val=""/>
      <w:lvlJc w:val="left"/>
      <w:pPr>
        <w:ind w:left="5040" w:hanging="360"/>
      </w:pPr>
      <w:rPr>
        <w:rFonts w:hint="default" w:ascii="Symbol" w:hAnsi="Symbol"/>
      </w:rPr>
    </w:lvl>
    <w:lvl w:ilvl="7" w:tplc="7DD00BD8">
      <w:start w:val="1"/>
      <w:numFmt w:val="bullet"/>
      <w:lvlText w:val="o"/>
      <w:lvlJc w:val="left"/>
      <w:pPr>
        <w:ind w:left="5760" w:hanging="360"/>
      </w:pPr>
      <w:rPr>
        <w:rFonts w:hint="default" w:ascii="Courier New" w:hAnsi="Courier New"/>
      </w:rPr>
    </w:lvl>
    <w:lvl w:ilvl="8" w:tplc="CC2C5C0E">
      <w:start w:val="1"/>
      <w:numFmt w:val="bullet"/>
      <w:lvlText w:val=""/>
      <w:lvlJc w:val="left"/>
      <w:pPr>
        <w:ind w:left="6480" w:hanging="360"/>
      </w:pPr>
      <w:rPr>
        <w:rFonts w:hint="default" w:ascii="Wingdings" w:hAnsi="Wingdings"/>
      </w:rPr>
    </w:lvl>
  </w:abstractNum>
  <w:abstractNum w:abstractNumId="2" w15:restartNumberingAfterBreak="0">
    <w:nsid w:val="1FC17972"/>
    <w:multiLevelType w:val="hybridMultilevel"/>
    <w:tmpl w:val="AC68B2B8"/>
    <w:lvl w:ilvl="0" w:tplc="AEB254D0">
      <w:start w:val="1"/>
      <w:numFmt w:val="upperRoman"/>
      <w:lvlText w:val="%1."/>
      <w:lvlJc w:val="left"/>
      <w:pPr>
        <w:ind w:left="720" w:hanging="360"/>
      </w:pPr>
    </w:lvl>
    <w:lvl w:ilvl="1" w:tplc="30721616">
      <w:start w:val="1"/>
      <w:numFmt w:val="lowerLetter"/>
      <w:lvlText w:val="%2."/>
      <w:lvlJc w:val="left"/>
      <w:pPr>
        <w:ind w:left="1440" w:hanging="360"/>
      </w:pPr>
    </w:lvl>
    <w:lvl w:ilvl="2" w:tplc="9138820C">
      <w:start w:val="1"/>
      <w:numFmt w:val="lowerRoman"/>
      <w:lvlText w:val="%3."/>
      <w:lvlJc w:val="right"/>
      <w:pPr>
        <w:ind w:left="2160" w:hanging="180"/>
      </w:pPr>
    </w:lvl>
    <w:lvl w:ilvl="3" w:tplc="65B8B302">
      <w:start w:val="1"/>
      <w:numFmt w:val="decimal"/>
      <w:lvlText w:val="%4."/>
      <w:lvlJc w:val="left"/>
      <w:pPr>
        <w:ind w:left="2880" w:hanging="360"/>
      </w:pPr>
    </w:lvl>
    <w:lvl w:ilvl="4" w:tplc="C14878FA">
      <w:start w:val="1"/>
      <w:numFmt w:val="lowerLetter"/>
      <w:lvlText w:val="%5."/>
      <w:lvlJc w:val="left"/>
      <w:pPr>
        <w:ind w:left="3600" w:hanging="360"/>
      </w:pPr>
    </w:lvl>
    <w:lvl w:ilvl="5" w:tplc="6FDE045A">
      <w:start w:val="1"/>
      <w:numFmt w:val="lowerRoman"/>
      <w:lvlText w:val="%6."/>
      <w:lvlJc w:val="right"/>
      <w:pPr>
        <w:ind w:left="4320" w:hanging="180"/>
      </w:pPr>
    </w:lvl>
    <w:lvl w:ilvl="6" w:tplc="4A563B2E">
      <w:start w:val="1"/>
      <w:numFmt w:val="decimal"/>
      <w:lvlText w:val="%7."/>
      <w:lvlJc w:val="left"/>
      <w:pPr>
        <w:ind w:left="5040" w:hanging="360"/>
      </w:pPr>
    </w:lvl>
    <w:lvl w:ilvl="7" w:tplc="9CEC8608">
      <w:start w:val="1"/>
      <w:numFmt w:val="lowerLetter"/>
      <w:lvlText w:val="%8."/>
      <w:lvlJc w:val="left"/>
      <w:pPr>
        <w:ind w:left="5760" w:hanging="360"/>
      </w:pPr>
    </w:lvl>
    <w:lvl w:ilvl="8" w:tplc="76D673A6">
      <w:start w:val="1"/>
      <w:numFmt w:val="lowerRoman"/>
      <w:lvlText w:val="%9."/>
      <w:lvlJc w:val="right"/>
      <w:pPr>
        <w:ind w:left="6480" w:hanging="180"/>
      </w:pPr>
    </w:lvl>
  </w:abstractNum>
  <w:abstractNum w:abstractNumId="3" w15:restartNumberingAfterBreak="0">
    <w:nsid w:val="264F571A"/>
    <w:multiLevelType w:val="hybridMultilevel"/>
    <w:tmpl w:val="8A98808E"/>
    <w:lvl w:ilvl="0" w:tplc="FFFFFFF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48134868"/>
    <w:multiLevelType w:val="hybridMultilevel"/>
    <w:tmpl w:val="188283FE"/>
    <w:lvl w:ilvl="0" w:tplc="2AE86FE8">
      <w:start w:val="1"/>
      <w:numFmt w:val="upperRoman"/>
      <w:lvlText w:val="%1."/>
      <w:lvlJc w:val="left"/>
      <w:pPr>
        <w:ind w:left="720" w:hanging="360"/>
      </w:pPr>
    </w:lvl>
    <w:lvl w:ilvl="1" w:tplc="BACA8746">
      <w:start w:val="1"/>
      <w:numFmt w:val="lowerLetter"/>
      <w:lvlText w:val="%2."/>
      <w:lvlJc w:val="left"/>
      <w:pPr>
        <w:ind w:left="1440" w:hanging="360"/>
      </w:pPr>
    </w:lvl>
    <w:lvl w:ilvl="2" w:tplc="E78C7DB4">
      <w:start w:val="1"/>
      <w:numFmt w:val="lowerRoman"/>
      <w:lvlText w:val="%3."/>
      <w:lvlJc w:val="right"/>
      <w:pPr>
        <w:ind w:left="2160" w:hanging="180"/>
      </w:pPr>
    </w:lvl>
    <w:lvl w:ilvl="3" w:tplc="F3ACB75E">
      <w:start w:val="1"/>
      <w:numFmt w:val="decimal"/>
      <w:lvlText w:val="%4."/>
      <w:lvlJc w:val="left"/>
      <w:pPr>
        <w:ind w:left="2880" w:hanging="360"/>
      </w:pPr>
    </w:lvl>
    <w:lvl w:ilvl="4" w:tplc="0D98D56A">
      <w:start w:val="1"/>
      <w:numFmt w:val="lowerLetter"/>
      <w:lvlText w:val="%5."/>
      <w:lvlJc w:val="left"/>
      <w:pPr>
        <w:ind w:left="3600" w:hanging="360"/>
      </w:pPr>
    </w:lvl>
    <w:lvl w:ilvl="5" w:tplc="F0A0DAE6">
      <w:start w:val="1"/>
      <w:numFmt w:val="lowerRoman"/>
      <w:lvlText w:val="%6."/>
      <w:lvlJc w:val="right"/>
      <w:pPr>
        <w:ind w:left="4320" w:hanging="180"/>
      </w:pPr>
    </w:lvl>
    <w:lvl w:ilvl="6" w:tplc="42AADE30">
      <w:start w:val="1"/>
      <w:numFmt w:val="decimal"/>
      <w:lvlText w:val="%7."/>
      <w:lvlJc w:val="left"/>
      <w:pPr>
        <w:ind w:left="5040" w:hanging="360"/>
      </w:pPr>
    </w:lvl>
    <w:lvl w:ilvl="7" w:tplc="5260A400">
      <w:start w:val="1"/>
      <w:numFmt w:val="lowerLetter"/>
      <w:lvlText w:val="%8."/>
      <w:lvlJc w:val="left"/>
      <w:pPr>
        <w:ind w:left="5760" w:hanging="360"/>
      </w:pPr>
    </w:lvl>
    <w:lvl w:ilvl="8" w:tplc="3F8C3B3A">
      <w:start w:val="1"/>
      <w:numFmt w:val="lowerRoman"/>
      <w:lvlText w:val="%9."/>
      <w:lvlJc w:val="right"/>
      <w:pPr>
        <w:ind w:left="6480" w:hanging="180"/>
      </w:pPr>
    </w:lvl>
  </w:abstractNum>
  <w:abstractNum w:abstractNumId="5" w15:restartNumberingAfterBreak="0">
    <w:nsid w:val="66EF2911"/>
    <w:multiLevelType w:val="hybridMultilevel"/>
    <w:tmpl w:val="59428E30"/>
    <w:lvl w:ilvl="0" w:tplc="69765858">
      <w:start w:val="1"/>
      <w:numFmt w:val="bullet"/>
      <w:lvlText w:val=""/>
      <w:lvlJc w:val="left"/>
      <w:pPr>
        <w:ind w:left="720" w:hanging="360"/>
      </w:pPr>
      <w:rPr>
        <w:rFonts w:hint="default" w:ascii="Symbol" w:hAnsi="Symbol"/>
      </w:rPr>
    </w:lvl>
    <w:lvl w:ilvl="1" w:tplc="C3BE03FC">
      <w:start w:val="1"/>
      <w:numFmt w:val="bullet"/>
      <w:lvlText w:val="o"/>
      <w:lvlJc w:val="left"/>
      <w:pPr>
        <w:ind w:left="1440" w:hanging="360"/>
      </w:pPr>
      <w:rPr>
        <w:rFonts w:hint="default" w:ascii="Courier New" w:hAnsi="Courier New"/>
      </w:rPr>
    </w:lvl>
    <w:lvl w:ilvl="2" w:tplc="4E4AD80A">
      <w:start w:val="1"/>
      <w:numFmt w:val="bullet"/>
      <w:lvlText w:val=""/>
      <w:lvlJc w:val="left"/>
      <w:pPr>
        <w:ind w:left="2160" w:hanging="360"/>
      </w:pPr>
      <w:rPr>
        <w:rFonts w:hint="default" w:ascii="Wingdings" w:hAnsi="Wingdings"/>
      </w:rPr>
    </w:lvl>
    <w:lvl w:ilvl="3" w:tplc="891EE660">
      <w:start w:val="1"/>
      <w:numFmt w:val="bullet"/>
      <w:lvlText w:val=""/>
      <w:lvlJc w:val="left"/>
      <w:pPr>
        <w:ind w:left="2880" w:hanging="360"/>
      </w:pPr>
      <w:rPr>
        <w:rFonts w:hint="default" w:ascii="Symbol" w:hAnsi="Symbol"/>
      </w:rPr>
    </w:lvl>
    <w:lvl w:ilvl="4" w:tplc="96D26CD0">
      <w:start w:val="1"/>
      <w:numFmt w:val="bullet"/>
      <w:lvlText w:val="o"/>
      <w:lvlJc w:val="left"/>
      <w:pPr>
        <w:ind w:left="3600" w:hanging="360"/>
      </w:pPr>
      <w:rPr>
        <w:rFonts w:hint="default" w:ascii="Courier New" w:hAnsi="Courier New"/>
      </w:rPr>
    </w:lvl>
    <w:lvl w:ilvl="5" w:tplc="F8EC1F1A">
      <w:start w:val="1"/>
      <w:numFmt w:val="bullet"/>
      <w:lvlText w:val=""/>
      <w:lvlJc w:val="left"/>
      <w:pPr>
        <w:ind w:left="4320" w:hanging="360"/>
      </w:pPr>
      <w:rPr>
        <w:rFonts w:hint="default" w:ascii="Wingdings" w:hAnsi="Wingdings"/>
      </w:rPr>
    </w:lvl>
    <w:lvl w:ilvl="6" w:tplc="9B6C0D3C">
      <w:start w:val="1"/>
      <w:numFmt w:val="bullet"/>
      <w:lvlText w:val=""/>
      <w:lvlJc w:val="left"/>
      <w:pPr>
        <w:ind w:left="5040" w:hanging="360"/>
      </w:pPr>
      <w:rPr>
        <w:rFonts w:hint="default" w:ascii="Symbol" w:hAnsi="Symbol"/>
      </w:rPr>
    </w:lvl>
    <w:lvl w:ilvl="7" w:tplc="0C2AEB74">
      <w:start w:val="1"/>
      <w:numFmt w:val="bullet"/>
      <w:lvlText w:val="o"/>
      <w:lvlJc w:val="left"/>
      <w:pPr>
        <w:ind w:left="5760" w:hanging="360"/>
      </w:pPr>
      <w:rPr>
        <w:rFonts w:hint="default" w:ascii="Courier New" w:hAnsi="Courier New"/>
      </w:rPr>
    </w:lvl>
    <w:lvl w:ilvl="8" w:tplc="5FC44D50">
      <w:start w:val="1"/>
      <w:numFmt w:val="bullet"/>
      <w:lvlText w:val=""/>
      <w:lvlJc w:val="left"/>
      <w:pPr>
        <w:ind w:left="6480" w:hanging="360"/>
      </w:pPr>
      <w:rPr>
        <w:rFonts w:hint="default" w:ascii="Wingdings" w:hAnsi="Wingdings"/>
      </w:rPr>
    </w:lvl>
  </w:abstractNum>
  <w:abstractNum w:abstractNumId="6" w15:restartNumberingAfterBreak="0">
    <w:nsid w:val="7B006F3E"/>
    <w:multiLevelType w:val="hybridMultilevel"/>
    <w:tmpl w:val="E8F6D588"/>
    <w:lvl w:ilvl="0" w:tplc="4576170C">
      <w:start w:val="1"/>
      <w:numFmt w:val="bullet"/>
      <w:lvlText w:val=""/>
      <w:lvlJc w:val="left"/>
      <w:pPr>
        <w:ind w:left="720" w:hanging="360"/>
      </w:pPr>
      <w:rPr>
        <w:rFonts w:hint="default" w:ascii="Symbol" w:hAnsi="Symbol"/>
      </w:rPr>
    </w:lvl>
    <w:lvl w:ilvl="1" w:tplc="9BFED5F6">
      <w:start w:val="1"/>
      <w:numFmt w:val="bullet"/>
      <w:lvlText w:val="o"/>
      <w:lvlJc w:val="left"/>
      <w:pPr>
        <w:ind w:left="1440" w:hanging="360"/>
      </w:pPr>
      <w:rPr>
        <w:rFonts w:hint="default" w:ascii="Courier New" w:hAnsi="Courier New"/>
      </w:rPr>
    </w:lvl>
    <w:lvl w:ilvl="2" w:tplc="E146EC2E">
      <w:start w:val="1"/>
      <w:numFmt w:val="bullet"/>
      <w:lvlText w:val=""/>
      <w:lvlJc w:val="left"/>
      <w:pPr>
        <w:ind w:left="2160" w:hanging="360"/>
      </w:pPr>
      <w:rPr>
        <w:rFonts w:hint="default" w:ascii="Wingdings" w:hAnsi="Wingdings"/>
      </w:rPr>
    </w:lvl>
    <w:lvl w:ilvl="3" w:tplc="5E8E022C">
      <w:start w:val="1"/>
      <w:numFmt w:val="bullet"/>
      <w:lvlText w:val=""/>
      <w:lvlJc w:val="left"/>
      <w:pPr>
        <w:ind w:left="2880" w:hanging="360"/>
      </w:pPr>
      <w:rPr>
        <w:rFonts w:hint="default" w:ascii="Symbol" w:hAnsi="Symbol"/>
      </w:rPr>
    </w:lvl>
    <w:lvl w:ilvl="4" w:tplc="C6EA82C0">
      <w:start w:val="1"/>
      <w:numFmt w:val="bullet"/>
      <w:lvlText w:val="o"/>
      <w:lvlJc w:val="left"/>
      <w:pPr>
        <w:ind w:left="3600" w:hanging="360"/>
      </w:pPr>
      <w:rPr>
        <w:rFonts w:hint="default" w:ascii="Courier New" w:hAnsi="Courier New"/>
      </w:rPr>
    </w:lvl>
    <w:lvl w:ilvl="5" w:tplc="85660412">
      <w:start w:val="1"/>
      <w:numFmt w:val="bullet"/>
      <w:lvlText w:val=""/>
      <w:lvlJc w:val="left"/>
      <w:pPr>
        <w:ind w:left="4320" w:hanging="360"/>
      </w:pPr>
      <w:rPr>
        <w:rFonts w:hint="default" w:ascii="Wingdings" w:hAnsi="Wingdings"/>
      </w:rPr>
    </w:lvl>
    <w:lvl w:ilvl="6" w:tplc="8B7CA5D4">
      <w:start w:val="1"/>
      <w:numFmt w:val="bullet"/>
      <w:lvlText w:val=""/>
      <w:lvlJc w:val="left"/>
      <w:pPr>
        <w:ind w:left="5040" w:hanging="360"/>
      </w:pPr>
      <w:rPr>
        <w:rFonts w:hint="default" w:ascii="Symbol" w:hAnsi="Symbol"/>
      </w:rPr>
    </w:lvl>
    <w:lvl w:ilvl="7" w:tplc="5DD8BAB8">
      <w:start w:val="1"/>
      <w:numFmt w:val="bullet"/>
      <w:lvlText w:val="o"/>
      <w:lvlJc w:val="left"/>
      <w:pPr>
        <w:ind w:left="5760" w:hanging="360"/>
      </w:pPr>
      <w:rPr>
        <w:rFonts w:hint="default" w:ascii="Courier New" w:hAnsi="Courier New"/>
      </w:rPr>
    </w:lvl>
    <w:lvl w:ilvl="8" w:tplc="D40A210A">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6"/>
  </w:num>
  <w:num w:numId="4">
    <w:abstractNumId w:val="5"/>
  </w:num>
  <w:num w:numId="5">
    <w:abstractNumId w:val="0"/>
  </w:num>
  <w:num w:numId="6">
    <w:abstractNumId w:val="2"/>
  </w:num>
  <w:num w:numId="7">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20"/>
  <w:proofState w:spelling="clean" w:grammar="dirty"/>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4EA"/>
    <w:rsid w:val="00001E78"/>
    <w:rsid w:val="00015870"/>
    <w:rsid w:val="00015D9F"/>
    <w:rsid w:val="00020318"/>
    <w:rsid w:val="00021850"/>
    <w:rsid w:val="0002312D"/>
    <w:rsid w:val="000336D7"/>
    <w:rsid w:val="00035AB4"/>
    <w:rsid w:val="00042733"/>
    <w:rsid w:val="00045934"/>
    <w:rsid w:val="00045C77"/>
    <w:rsid w:val="000479EE"/>
    <w:rsid w:val="0007206D"/>
    <w:rsid w:val="00075582"/>
    <w:rsid w:val="00080D56"/>
    <w:rsid w:val="00082F1C"/>
    <w:rsid w:val="00086060"/>
    <w:rsid w:val="00090D0D"/>
    <w:rsid w:val="00095EF0"/>
    <w:rsid w:val="000A100E"/>
    <w:rsid w:val="000A1F3E"/>
    <w:rsid w:val="000A6133"/>
    <w:rsid w:val="000B0DB5"/>
    <w:rsid w:val="000B3679"/>
    <w:rsid w:val="000B37D0"/>
    <w:rsid w:val="000B47FC"/>
    <w:rsid w:val="000B560D"/>
    <w:rsid w:val="000B5C7D"/>
    <w:rsid w:val="000B7DC4"/>
    <w:rsid w:val="000C004F"/>
    <w:rsid w:val="000C181B"/>
    <w:rsid w:val="000C4F18"/>
    <w:rsid w:val="000C566D"/>
    <w:rsid w:val="000D3C57"/>
    <w:rsid w:val="000E0499"/>
    <w:rsid w:val="000E1628"/>
    <w:rsid w:val="000E3F2B"/>
    <w:rsid w:val="000F0A08"/>
    <w:rsid w:val="000F4300"/>
    <w:rsid w:val="00101BBA"/>
    <w:rsid w:val="00106EB1"/>
    <w:rsid w:val="00107592"/>
    <w:rsid w:val="001103BF"/>
    <w:rsid w:val="001114BE"/>
    <w:rsid w:val="0011289C"/>
    <w:rsid w:val="001133F2"/>
    <w:rsid w:val="00113651"/>
    <w:rsid w:val="00114875"/>
    <w:rsid w:val="0011748A"/>
    <w:rsid w:val="0012030B"/>
    <w:rsid w:val="00121657"/>
    <w:rsid w:val="00121BCE"/>
    <w:rsid w:val="00122262"/>
    <w:rsid w:val="00130E7E"/>
    <w:rsid w:val="00131F11"/>
    <w:rsid w:val="001344AB"/>
    <w:rsid w:val="00135B90"/>
    <w:rsid w:val="0015118A"/>
    <w:rsid w:val="00155B4E"/>
    <w:rsid w:val="0015635D"/>
    <w:rsid w:val="00157235"/>
    <w:rsid w:val="00160AF5"/>
    <w:rsid w:val="00162628"/>
    <w:rsid w:val="00165777"/>
    <w:rsid w:val="00166376"/>
    <w:rsid w:val="00173B70"/>
    <w:rsid w:val="0017694E"/>
    <w:rsid w:val="00182A20"/>
    <w:rsid w:val="0018398D"/>
    <w:rsid w:val="00185348"/>
    <w:rsid w:val="00186285"/>
    <w:rsid w:val="00187EF6"/>
    <w:rsid w:val="001A4913"/>
    <w:rsid w:val="001A4974"/>
    <w:rsid w:val="001A5A17"/>
    <w:rsid w:val="001A60A3"/>
    <w:rsid w:val="001A7F25"/>
    <w:rsid w:val="001B26E6"/>
    <w:rsid w:val="001B2F02"/>
    <w:rsid w:val="001C1923"/>
    <w:rsid w:val="001C1B5D"/>
    <w:rsid w:val="001C2258"/>
    <w:rsid w:val="001C2689"/>
    <w:rsid w:val="001C400F"/>
    <w:rsid w:val="001D0AF8"/>
    <w:rsid w:val="001D3352"/>
    <w:rsid w:val="001D367B"/>
    <w:rsid w:val="001D4285"/>
    <w:rsid w:val="001D63CB"/>
    <w:rsid w:val="001E411D"/>
    <w:rsid w:val="001E6D19"/>
    <w:rsid w:val="001E7785"/>
    <w:rsid w:val="001F0119"/>
    <w:rsid w:val="001F0F94"/>
    <w:rsid w:val="001F1FDC"/>
    <w:rsid w:val="001F2D90"/>
    <w:rsid w:val="001F76E4"/>
    <w:rsid w:val="00201AC1"/>
    <w:rsid w:val="00201D91"/>
    <w:rsid w:val="00211881"/>
    <w:rsid w:val="00213402"/>
    <w:rsid w:val="00215F32"/>
    <w:rsid w:val="0021733D"/>
    <w:rsid w:val="0022205C"/>
    <w:rsid w:val="002222B9"/>
    <w:rsid w:val="0022272E"/>
    <w:rsid w:val="00223B2D"/>
    <w:rsid w:val="00227190"/>
    <w:rsid w:val="00227A22"/>
    <w:rsid w:val="002440C1"/>
    <w:rsid w:val="00244AC1"/>
    <w:rsid w:val="00250745"/>
    <w:rsid w:val="002519D7"/>
    <w:rsid w:val="00253773"/>
    <w:rsid w:val="00254042"/>
    <w:rsid w:val="00262599"/>
    <w:rsid w:val="0026772A"/>
    <w:rsid w:val="002730A0"/>
    <w:rsid w:val="00274C64"/>
    <w:rsid w:val="00275E5C"/>
    <w:rsid w:val="00277E20"/>
    <w:rsid w:val="00280878"/>
    <w:rsid w:val="002819AB"/>
    <w:rsid w:val="00283754"/>
    <w:rsid w:val="00285888"/>
    <w:rsid w:val="00286E67"/>
    <w:rsid w:val="00287580"/>
    <w:rsid w:val="002900E2"/>
    <w:rsid w:val="002905D3"/>
    <w:rsid w:val="0029360C"/>
    <w:rsid w:val="00294F12"/>
    <w:rsid w:val="0029570F"/>
    <w:rsid w:val="00295D4B"/>
    <w:rsid w:val="002964BA"/>
    <w:rsid w:val="00296A1B"/>
    <w:rsid w:val="002A70F9"/>
    <w:rsid w:val="002B08D1"/>
    <w:rsid w:val="002B4710"/>
    <w:rsid w:val="002B716B"/>
    <w:rsid w:val="002B72C0"/>
    <w:rsid w:val="002C2E05"/>
    <w:rsid w:val="002D1623"/>
    <w:rsid w:val="002D4B92"/>
    <w:rsid w:val="002E36B1"/>
    <w:rsid w:val="002E38C6"/>
    <w:rsid w:val="002F3694"/>
    <w:rsid w:val="002F706B"/>
    <w:rsid w:val="002F70E0"/>
    <w:rsid w:val="00306D70"/>
    <w:rsid w:val="00317670"/>
    <w:rsid w:val="003201D7"/>
    <w:rsid w:val="00321D85"/>
    <w:rsid w:val="00324D2A"/>
    <w:rsid w:val="00325048"/>
    <w:rsid w:val="0033348C"/>
    <w:rsid w:val="00333760"/>
    <w:rsid w:val="00351629"/>
    <w:rsid w:val="0035438A"/>
    <w:rsid w:val="0035625E"/>
    <w:rsid w:val="0037788E"/>
    <w:rsid w:val="0038096A"/>
    <w:rsid w:val="00381131"/>
    <w:rsid w:val="00381B76"/>
    <w:rsid w:val="00385F30"/>
    <w:rsid w:val="00395223"/>
    <w:rsid w:val="0039572A"/>
    <w:rsid w:val="003B12E7"/>
    <w:rsid w:val="003B2150"/>
    <w:rsid w:val="003B760A"/>
    <w:rsid w:val="003C0799"/>
    <w:rsid w:val="003C0B5A"/>
    <w:rsid w:val="003C5825"/>
    <w:rsid w:val="003C6603"/>
    <w:rsid w:val="003D08AB"/>
    <w:rsid w:val="003D1933"/>
    <w:rsid w:val="003D333D"/>
    <w:rsid w:val="003D44A6"/>
    <w:rsid w:val="003E050E"/>
    <w:rsid w:val="003E0FB7"/>
    <w:rsid w:val="003E4F66"/>
    <w:rsid w:val="003E5217"/>
    <w:rsid w:val="003E5C33"/>
    <w:rsid w:val="00402FF4"/>
    <w:rsid w:val="00416258"/>
    <w:rsid w:val="004169C6"/>
    <w:rsid w:val="00416FA1"/>
    <w:rsid w:val="00424E0C"/>
    <w:rsid w:val="004267CB"/>
    <w:rsid w:val="00427B1A"/>
    <w:rsid w:val="00431DE4"/>
    <w:rsid w:val="004320FC"/>
    <w:rsid w:val="0043223C"/>
    <w:rsid w:val="00433509"/>
    <w:rsid w:val="00437DBF"/>
    <w:rsid w:val="00444FFB"/>
    <w:rsid w:val="00450001"/>
    <w:rsid w:val="0045075D"/>
    <w:rsid w:val="00450DB6"/>
    <w:rsid w:val="00451019"/>
    <w:rsid w:val="0045251A"/>
    <w:rsid w:val="00454668"/>
    <w:rsid w:val="00456923"/>
    <w:rsid w:val="00461774"/>
    <w:rsid w:val="004661A8"/>
    <w:rsid w:val="004706FA"/>
    <w:rsid w:val="00474265"/>
    <w:rsid w:val="00485729"/>
    <w:rsid w:val="00486667"/>
    <w:rsid w:val="004874F5"/>
    <w:rsid w:val="00490136"/>
    <w:rsid w:val="00490DCD"/>
    <w:rsid w:val="004918EF"/>
    <w:rsid w:val="004A2F02"/>
    <w:rsid w:val="004A51D9"/>
    <w:rsid w:val="004A5797"/>
    <w:rsid w:val="004A7827"/>
    <w:rsid w:val="004B65D2"/>
    <w:rsid w:val="004C0EBA"/>
    <w:rsid w:val="004C18E7"/>
    <w:rsid w:val="004C36AA"/>
    <w:rsid w:val="004C61EF"/>
    <w:rsid w:val="004D49ED"/>
    <w:rsid w:val="004D7CA4"/>
    <w:rsid w:val="004E4BF8"/>
    <w:rsid w:val="004E601D"/>
    <w:rsid w:val="004F163F"/>
    <w:rsid w:val="004F421A"/>
    <w:rsid w:val="004F5F69"/>
    <w:rsid w:val="004F7D75"/>
    <w:rsid w:val="00500D84"/>
    <w:rsid w:val="00504EE6"/>
    <w:rsid w:val="005052A3"/>
    <w:rsid w:val="00507052"/>
    <w:rsid w:val="0051060A"/>
    <w:rsid w:val="00514E6F"/>
    <w:rsid w:val="0051536E"/>
    <w:rsid w:val="00516DDD"/>
    <w:rsid w:val="005177E1"/>
    <w:rsid w:val="00517CEB"/>
    <w:rsid w:val="0053113B"/>
    <w:rsid w:val="00531EB2"/>
    <w:rsid w:val="005336FD"/>
    <w:rsid w:val="0053418F"/>
    <w:rsid w:val="0053444C"/>
    <w:rsid w:val="00536DAB"/>
    <w:rsid w:val="00537BCD"/>
    <w:rsid w:val="005423F8"/>
    <w:rsid w:val="005429EF"/>
    <w:rsid w:val="00542B64"/>
    <w:rsid w:val="0054534C"/>
    <w:rsid w:val="00551A04"/>
    <w:rsid w:val="00552C6D"/>
    <w:rsid w:val="00553C01"/>
    <w:rsid w:val="005572F3"/>
    <w:rsid w:val="00560BC2"/>
    <w:rsid w:val="00563C2C"/>
    <w:rsid w:val="005742F5"/>
    <w:rsid w:val="00575A3F"/>
    <w:rsid w:val="00584E68"/>
    <w:rsid w:val="005869B7"/>
    <w:rsid w:val="00591894"/>
    <w:rsid w:val="00594E64"/>
    <w:rsid w:val="005A1C80"/>
    <w:rsid w:val="005B0F91"/>
    <w:rsid w:val="005B14F5"/>
    <w:rsid w:val="005B2994"/>
    <w:rsid w:val="005B4B91"/>
    <w:rsid w:val="005B6898"/>
    <w:rsid w:val="005B79F2"/>
    <w:rsid w:val="005C2773"/>
    <w:rsid w:val="005C3801"/>
    <w:rsid w:val="005C3D42"/>
    <w:rsid w:val="005C3F29"/>
    <w:rsid w:val="005D28EE"/>
    <w:rsid w:val="005D6556"/>
    <w:rsid w:val="005D679F"/>
    <w:rsid w:val="005D76B2"/>
    <w:rsid w:val="005E1500"/>
    <w:rsid w:val="005F0619"/>
    <w:rsid w:val="005F4E19"/>
    <w:rsid w:val="005F68CD"/>
    <w:rsid w:val="00603336"/>
    <w:rsid w:val="00604263"/>
    <w:rsid w:val="00624070"/>
    <w:rsid w:val="00624A6D"/>
    <w:rsid w:val="0063011B"/>
    <w:rsid w:val="00631008"/>
    <w:rsid w:val="00635BEA"/>
    <w:rsid w:val="006361F0"/>
    <w:rsid w:val="006471BB"/>
    <w:rsid w:val="00655E90"/>
    <w:rsid w:val="00657D9B"/>
    <w:rsid w:val="00657F76"/>
    <w:rsid w:val="006625C1"/>
    <w:rsid w:val="00664799"/>
    <w:rsid w:val="006658C5"/>
    <w:rsid w:val="006671FF"/>
    <w:rsid w:val="006759EC"/>
    <w:rsid w:val="00675C49"/>
    <w:rsid w:val="00677035"/>
    <w:rsid w:val="00680C8A"/>
    <w:rsid w:val="00682054"/>
    <w:rsid w:val="00682ED5"/>
    <w:rsid w:val="006855C7"/>
    <w:rsid w:val="00690DE9"/>
    <w:rsid w:val="00692E43"/>
    <w:rsid w:val="006934C5"/>
    <w:rsid w:val="00693865"/>
    <w:rsid w:val="006A09A0"/>
    <w:rsid w:val="006A112A"/>
    <w:rsid w:val="006A41CE"/>
    <w:rsid w:val="006B19EB"/>
    <w:rsid w:val="006B23F0"/>
    <w:rsid w:val="006B4A90"/>
    <w:rsid w:val="006B4E5B"/>
    <w:rsid w:val="006C5E67"/>
    <w:rsid w:val="006D3B8C"/>
    <w:rsid w:val="006D466B"/>
    <w:rsid w:val="006D524F"/>
    <w:rsid w:val="006E1391"/>
    <w:rsid w:val="006E34AE"/>
    <w:rsid w:val="006E553F"/>
    <w:rsid w:val="006F0A39"/>
    <w:rsid w:val="006F1BDE"/>
    <w:rsid w:val="006F509B"/>
    <w:rsid w:val="006F60C6"/>
    <w:rsid w:val="006F6188"/>
    <w:rsid w:val="00706C2D"/>
    <w:rsid w:val="00712548"/>
    <w:rsid w:val="00712B79"/>
    <w:rsid w:val="00713427"/>
    <w:rsid w:val="00717770"/>
    <w:rsid w:val="00717E16"/>
    <w:rsid w:val="00720799"/>
    <w:rsid w:val="00727E86"/>
    <w:rsid w:val="0073016E"/>
    <w:rsid w:val="00737FD0"/>
    <w:rsid w:val="007401BF"/>
    <w:rsid w:val="00745E56"/>
    <w:rsid w:val="00746C6D"/>
    <w:rsid w:val="00750559"/>
    <w:rsid w:val="00750E29"/>
    <w:rsid w:val="00752A51"/>
    <w:rsid w:val="00754B24"/>
    <w:rsid w:val="0075733C"/>
    <w:rsid w:val="00757BF3"/>
    <w:rsid w:val="00757C1B"/>
    <w:rsid w:val="00760DF4"/>
    <w:rsid w:val="00762087"/>
    <w:rsid w:val="00766B39"/>
    <w:rsid w:val="007716EA"/>
    <w:rsid w:val="00777B80"/>
    <w:rsid w:val="00782181"/>
    <w:rsid w:val="0078443D"/>
    <w:rsid w:val="00784AED"/>
    <w:rsid w:val="0078546E"/>
    <w:rsid w:val="007903B8"/>
    <w:rsid w:val="00791591"/>
    <w:rsid w:val="007922DC"/>
    <w:rsid w:val="007A0FCD"/>
    <w:rsid w:val="007A148E"/>
    <w:rsid w:val="007A1957"/>
    <w:rsid w:val="007A36F6"/>
    <w:rsid w:val="007A5C08"/>
    <w:rsid w:val="007A5C7E"/>
    <w:rsid w:val="007A684F"/>
    <w:rsid w:val="007B06DA"/>
    <w:rsid w:val="007B4E00"/>
    <w:rsid w:val="007B547C"/>
    <w:rsid w:val="007B6156"/>
    <w:rsid w:val="007C05DF"/>
    <w:rsid w:val="007C0889"/>
    <w:rsid w:val="007C2329"/>
    <w:rsid w:val="007C37AD"/>
    <w:rsid w:val="007C4B17"/>
    <w:rsid w:val="007C5C56"/>
    <w:rsid w:val="007D0710"/>
    <w:rsid w:val="007D1783"/>
    <w:rsid w:val="007D21A3"/>
    <w:rsid w:val="007E3609"/>
    <w:rsid w:val="007E7960"/>
    <w:rsid w:val="007F054B"/>
    <w:rsid w:val="007F1594"/>
    <w:rsid w:val="007F1D57"/>
    <w:rsid w:val="007F1DDF"/>
    <w:rsid w:val="007F4030"/>
    <w:rsid w:val="00800FD0"/>
    <w:rsid w:val="00802C2F"/>
    <w:rsid w:val="008046C1"/>
    <w:rsid w:val="00804736"/>
    <w:rsid w:val="00812FDC"/>
    <w:rsid w:val="00813A21"/>
    <w:rsid w:val="008152D6"/>
    <w:rsid w:val="00821184"/>
    <w:rsid w:val="0082149C"/>
    <w:rsid w:val="008233C9"/>
    <w:rsid w:val="00824F8F"/>
    <w:rsid w:val="0082747D"/>
    <w:rsid w:val="008278AF"/>
    <w:rsid w:val="00831CB9"/>
    <w:rsid w:val="00837BAE"/>
    <w:rsid w:val="00837CAD"/>
    <w:rsid w:val="0084010E"/>
    <w:rsid w:val="008415C5"/>
    <w:rsid w:val="008430A1"/>
    <w:rsid w:val="0084664C"/>
    <w:rsid w:val="00846C68"/>
    <w:rsid w:val="00846E9F"/>
    <w:rsid w:val="00846F4E"/>
    <w:rsid w:val="008505F7"/>
    <w:rsid w:val="008536A6"/>
    <w:rsid w:val="00853A95"/>
    <w:rsid w:val="00855669"/>
    <w:rsid w:val="00856C5D"/>
    <w:rsid w:val="008579F1"/>
    <w:rsid w:val="0086125A"/>
    <w:rsid w:val="00864283"/>
    <w:rsid w:val="00870317"/>
    <w:rsid w:val="00874E5F"/>
    <w:rsid w:val="00881CAE"/>
    <w:rsid w:val="0088275C"/>
    <w:rsid w:val="00882B11"/>
    <w:rsid w:val="00882CE9"/>
    <w:rsid w:val="00884006"/>
    <w:rsid w:val="008918E7"/>
    <w:rsid w:val="008A04EA"/>
    <w:rsid w:val="008A0B2D"/>
    <w:rsid w:val="008A34A9"/>
    <w:rsid w:val="008A5E9E"/>
    <w:rsid w:val="008B3838"/>
    <w:rsid w:val="008C05B2"/>
    <w:rsid w:val="008C1E29"/>
    <w:rsid w:val="008C5943"/>
    <w:rsid w:val="008D1B4E"/>
    <w:rsid w:val="008D717D"/>
    <w:rsid w:val="008D76A2"/>
    <w:rsid w:val="008E2993"/>
    <w:rsid w:val="008E3DD0"/>
    <w:rsid w:val="008E4D69"/>
    <w:rsid w:val="008F3C6E"/>
    <w:rsid w:val="008F5114"/>
    <w:rsid w:val="008F752F"/>
    <w:rsid w:val="0090227E"/>
    <w:rsid w:val="00906F98"/>
    <w:rsid w:val="009076BF"/>
    <w:rsid w:val="00912573"/>
    <w:rsid w:val="00912ABF"/>
    <w:rsid w:val="00913AEE"/>
    <w:rsid w:val="00914411"/>
    <w:rsid w:val="00915D50"/>
    <w:rsid w:val="00921994"/>
    <w:rsid w:val="00923AD5"/>
    <w:rsid w:val="00923D3C"/>
    <w:rsid w:val="0092449A"/>
    <w:rsid w:val="00924E66"/>
    <w:rsid w:val="00925A22"/>
    <w:rsid w:val="009315D8"/>
    <w:rsid w:val="00932E2D"/>
    <w:rsid w:val="0093455F"/>
    <w:rsid w:val="009345F2"/>
    <w:rsid w:val="00934F5A"/>
    <w:rsid w:val="00943782"/>
    <w:rsid w:val="00957CE1"/>
    <w:rsid w:val="0096254D"/>
    <w:rsid w:val="00963C75"/>
    <w:rsid w:val="00965C6F"/>
    <w:rsid w:val="009663EB"/>
    <w:rsid w:val="0097361B"/>
    <w:rsid w:val="00974D9F"/>
    <w:rsid w:val="00975EF4"/>
    <w:rsid w:val="009761FC"/>
    <w:rsid w:val="00980661"/>
    <w:rsid w:val="00982C77"/>
    <w:rsid w:val="00984119"/>
    <w:rsid w:val="00985E09"/>
    <w:rsid w:val="009915D1"/>
    <w:rsid w:val="00992331"/>
    <w:rsid w:val="009933EA"/>
    <w:rsid w:val="009A2EF9"/>
    <w:rsid w:val="009A6E20"/>
    <w:rsid w:val="009B6226"/>
    <w:rsid w:val="009B668C"/>
    <w:rsid w:val="009C2F7D"/>
    <w:rsid w:val="009C7FC3"/>
    <w:rsid w:val="009D0FED"/>
    <w:rsid w:val="009D2451"/>
    <w:rsid w:val="009D2623"/>
    <w:rsid w:val="009D2D26"/>
    <w:rsid w:val="009D6337"/>
    <w:rsid w:val="009D7B43"/>
    <w:rsid w:val="009E0EED"/>
    <w:rsid w:val="009E0F02"/>
    <w:rsid w:val="009E49BD"/>
    <w:rsid w:val="009E53EB"/>
    <w:rsid w:val="009F0192"/>
    <w:rsid w:val="009F1090"/>
    <w:rsid w:val="009F4756"/>
    <w:rsid w:val="009F72F4"/>
    <w:rsid w:val="00A056AB"/>
    <w:rsid w:val="00A131C5"/>
    <w:rsid w:val="00A141B7"/>
    <w:rsid w:val="00A149C1"/>
    <w:rsid w:val="00A27FD4"/>
    <w:rsid w:val="00A32B13"/>
    <w:rsid w:val="00A33212"/>
    <w:rsid w:val="00A40DFB"/>
    <w:rsid w:val="00A46002"/>
    <w:rsid w:val="00A51CDC"/>
    <w:rsid w:val="00A573FC"/>
    <w:rsid w:val="00A622BC"/>
    <w:rsid w:val="00A63AED"/>
    <w:rsid w:val="00A7191A"/>
    <w:rsid w:val="00A75CBD"/>
    <w:rsid w:val="00A80F21"/>
    <w:rsid w:val="00A91BB3"/>
    <w:rsid w:val="00A91FAD"/>
    <w:rsid w:val="00A92D60"/>
    <w:rsid w:val="00A93BC1"/>
    <w:rsid w:val="00A96C3E"/>
    <w:rsid w:val="00AA1948"/>
    <w:rsid w:val="00AA7109"/>
    <w:rsid w:val="00AB3960"/>
    <w:rsid w:val="00AB4407"/>
    <w:rsid w:val="00AB71A8"/>
    <w:rsid w:val="00AB72FF"/>
    <w:rsid w:val="00AC130C"/>
    <w:rsid w:val="00AC2347"/>
    <w:rsid w:val="00AC437E"/>
    <w:rsid w:val="00AD2938"/>
    <w:rsid w:val="00AD6EBB"/>
    <w:rsid w:val="00AE0B2F"/>
    <w:rsid w:val="00AE63EB"/>
    <w:rsid w:val="00AE64A4"/>
    <w:rsid w:val="00AE660B"/>
    <w:rsid w:val="00AE71C9"/>
    <w:rsid w:val="00AF13B4"/>
    <w:rsid w:val="00AF313F"/>
    <w:rsid w:val="00AF36F2"/>
    <w:rsid w:val="00AF43CF"/>
    <w:rsid w:val="00B00453"/>
    <w:rsid w:val="00B0088E"/>
    <w:rsid w:val="00B00CA9"/>
    <w:rsid w:val="00B0327F"/>
    <w:rsid w:val="00B03A74"/>
    <w:rsid w:val="00B0638B"/>
    <w:rsid w:val="00B11AA7"/>
    <w:rsid w:val="00B1290D"/>
    <w:rsid w:val="00B12CB4"/>
    <w:rsid w:val="00B13066"/>
    <w:rsid w:val="00B13FE7"/>
    <w:rsid w:val="00B2114D"/>
    <w:rsid w:val="00B256C7"/>
    <w:rsid w:val="00B33310"/>
    <w:rsid w:val="00B35481"/>
    <w:rsid w:val="00B35C27"/>
    <w:rsid w:val="00B35D46"/>
    <w:rsid w:val="00B406FD"/>
    <w:rsid w:val="00B457E8"/>
    <w:rsid w:val="00B45B20"/>
    <w:rsid w:val="00B531BB"/>
    <w:rsid w:val="00B55684"/>
    <w:rsid w:val="00B60A4B"/>
    <w:rsid w:val="00B60D0D"/>
    <w:rsid w:val="00B623B6"/>
    <w:rsid w:val="00B65676"/>
    <w:rsid w:val="00B66097"/>
    <w:rsid w:val="00B73B2A"/>
    <w:rsid w:val="00B73CF0"/>
    <w:rsid w:val="00B748F0"/>
    <w:rsid w:val="00B7791C"/>
    <w:rsid w:val="00B87F85"/>
    <w:rsid w:val="00B923F2"/>
    <w:rsid w:val="00BA2C88"/>
    <w:rsid w:val="00BA2E32"/>
    <w:rsid w:val="00BA4FF5"/>
    <w:rsid w:val="00BA5CF0"/>
    <w:rsid w:val="00BA7ED2"/>
    <w:rsid w:val="00BC3A1D"/>
    <w:rsid w:val="00BC4E53"/>
    <w:rsid w:val="00BC50B4"/>
    <w:rsid w:val="00BD44F3"/>
    <w:rsid w:val="00BE774A"/>
    <w:rsid w:val="00BE781A"/>
    <w:rsid w:val="00BE7A9C"/>
    <w:rsid w:val="00BF2E54"/>
    <w:rsid w:val="00BF3279"/>
    <w:rsid w:val="00C04796"/>
    <w:rsid w:val="00C05790"/>
    <w:rsid w:val="00C05E68"/>
    <w:rsid w:val="00C147F4"/>
    <w:rsid w:val="00C1503E"/>
    <w:rsid w:val="00C15A10"/>
    <w:rsid w:val="00C163AC"/>
    <w:rsid w:val="00C169C9"/>
    <w:rsid w:val="00C16F08"/>
    <w:rsid w:val="00C20C74"/>
    <w:rsid w:val="00C21A27"/>
    <w:rsid w:val="00C2621B"/>
    <w:rsid w:val="00C30385"/>
    <w:rsid w:val="00C31B06"/>
    <w:rsid w:val="00C3574D"/>
    <w:rsid w:val="00C3586A"/>
    <w:rsid w:val="00C4441F"/>
    <w:rsid w:val="00C545B2"/>
    <w:rsid w:val="00C60A79"/>
    <w:rsid w:val="00C70A62"/>
    <w:rsid w:val="00C719BE"/>
    <w:rsid w:val="00C7709A"/>
    <w:rsid w:val="00C82186"/>
    <w:rsid w:val="00C82889"/>
    <w:rsid w:val="00C831E1"/>
    <w:rsid w:val="00C90A45"/>
    <w:rsid w:val="00CA0312"/>
    <w:rsid w:val="00CA3EE0"/>
    <w:rsid w:val="00CA855F"/>
    <w:rsid w:val="00CB4FD6"/>
    <w:rsid w:val="00CB71E0"/>
    <w:rsid w:val="00CC0D74"/>
    <w:rsid w:val="00CC120F"/>
    <w:rsid w:val="00CC1F60"/>
    <w:rsid w:val="00CC2099"/>
    <w:rsid w:val="00CD3EC4"/>
    <w:rsid w:val="00CD4138"/>
    <w:rsid w:val="00CD762E"/>
    <w:rsid w:val="00CE3D2C"/>
    <w:rsid w:val="00CE6F7D"/>
    <w:rsid w:val="00CF4CFB"/>
    <w:rsid w:val="00D00580"/>
    <w:rsid w:val="00D0634C"/>
    <w:rsid w:val="00D0743E"/>
    <w:rsid w:val="00D10CC1"/>
    <w:rsid w:val="00D10F5B"/>
    <w:rsid w:val="00D10FAB"/>
    <w:rsid w:val="00D12CB8"/>
    <w:rsid w:val="00D13F14"/>
    <w:rsid w:val="00D17A23"/>
    <w:rsid w:val="00D201CD"/>
    <w:rsid w:val="00D2271C"/>
    <w:rsid w:val="00D23957"/>
    <w:rsid w:val="00D23F6A"/>
    <w:rsid w:val="00D30C5F"/>
    <w:rsid w:val="00D31FA0"/>
    <w:rsid w:val="00D32FF6"/>
    <w:rsid w:val="00D3403C"/>
    <w:rsid w:val="00D35B51"/>
    <w:rsid w:val="00D36EA1"/>
    <w:rsid w:val="00D40076"/>
    <w:rsid w:val="00D438E4"/>
    <w:rsid w:val="00D43978"/>
    <w:rsid w:val="00D44077"/>
    <w:rsid w:val="00D44B0F"/>
    <w:rsid w:val="00D4683D"/>
    <w:rsid w:val="00D502DE"/>
    <w:rsid w:val="00D51476"/>
    <w:rsid w:val="00D566CA"/>
    <w:rsid w:val="00D623AE"/>
    <w:rsid w:val="00D64D9A"/>
    <w:rsid w:val="00D70E61"/>
    <w:rsid w:val="00D7399F"/>
    <w:rsid w:val="00D7742F"/>
    <w:rsid w:val="00D8218D"/>
    <w:rsid w:val="00D87B88"/>
    <w:rsid w:val="00D938A2"/>
    <w:rsid w:val="00D95FA3"/>
    <w:rsid w:val="00D975E0"/>
    <w:rsid w:val="00DA250A"/>
    <w:rsid w:val="00DA46FE"/>
    <w:rsid w:val="00DA50F5"/>
    <w:rsid w:val="00DA55C9"/>
    <w:rsid w:val="00DB38DB"/>
    <w:rsid w:val="00DB41AF"/>
    <w:rsid w:val="00DB4B77"/>
    <w:rsid w:val="00DB5775"/>
    <w:rsid w:val="00DB6736"/>
    <w:rsid w:val="00DC4262"/>
    <w:rsid w:val="00DD14D6"/>
    <w:rsid w:val="00DD1AE7"/>
    <w:rsid w:val="00DD2347"/>
    <w:rsid w:val="00DD3811"/>
    <w:rsid w:val="00DF2C2F"/>
    <w:rsid w:val="00DF3B95"/>
    <w:rsid w:val="00DF5E35"/>
    <w:rsid w:val="00E00D28"/>
    <w:rsid w:val="00E00E87"/>
    <w:rsid w:val="00E03FDE"/>
    <w:rsid w:val="00E10B11"/>
    <w:rsid w:val="00E112B2"/>
    <w:rsid w:val="00E11BA4"/>
    <w:rsid w:val="00E126E8"/>
    <w:rsid w:val="00E12A15"/>
    <w:rsid w:val="00E21C42"/>
    <w:rsid w:val="00E22E0E"/>
    <w:rsid w:val="00E23149"/>
    <w:rsid w:val="00E24647"/>
    <w:rsid w:val="00E32C03"/>
    <w:rsid w:val="00E36B54"/>
    <w:rsid w:val="00E43EA1"/>
    <w:rsid w:val="00E44822"/>
    <w:rsid w:val="00E45598"/>
    <w:rsid w:val="00E45AEC"/>
    <w:rsid w:val="00E476D6"/>
    <w:rsid w:val="00E479EE"/>
    <w:rsid w:val="00E549D3"/>
    <w:rsid w:val="00E6251C"/>
    <w:rsid w:val="00E65A5D"/>
    <w:rsid w:val="00E70FA4"/>
    <w:rsid w:val="00E8038D"/>
    <w:rsid w:val="00E80590"/>
    <w:rsid w:val="00E900AB"/>
    <w:rsid w:val="00EA0E43"/>
    <w:rsid w:val="00EA1538"/>
    <w:rsid w:val="00EA5D76"/>
    <w:rsid w:val="00EB26BB"/>
    <w:rsid w:val="00EB3DBC"/>
    <w:rsid w:val="00EB4E18"/>
    <w:rsid w:val="00EB5697"/>
    <w:rsid w:val="00EB6F99"/>
    <w:rsid w:val="00EB71B8"/>
    <w:rsid w:val="00EC0B0D"/>
    <w:rsid w:val="00EC27D4"/>
    <w:rsid w:val="00EC39A5"/>
    <w:rsid w:val="00EC50C7"/>
    <w:rsid w:val="00EC6108"/>
    <w:rsid w:val="00EC6480"/>
    <w:rsid w:val="00ED2B35"/>
    <w:rsid w:val="00ED3F1E"/>
    <w:rsid w:val="00ED5EF2"/>
    <w:rsid w:val="00EE3C1D"/>
    <w:rsid w:val="00EE693C"/>
    <w:rsid w:val="00EF0F60"/>
    <w:rsid w:val="00EF12A8"/>
    <w:rsid w:val="00EF6D51"/>
    <w:rsid w:val="00EF770D"/>
    <w:rsid w:val="00F012C8"/>
    <w:rsid w:val="00F02668"/>
    <w:rsid w:val="00F029C0"/>
    <w:rsid w:val="00F11C33"/>
    <w:rsid w:val="00F23591"/>
    <w:rsid w:val="00F24374"/>
    <w:rsid w:val="00F24C33"/>
    <w:rsid w:val="00F24C6B"/>
    <w:rsid w:val="00F25C87"/>
    <w:rsid w:val="00F26E67"/>
    <w:rsid w:val="00F26E7F"/>
    <w:rsid w:val="00F3049A"/>
    <w:rsid w:val="00F356A0"/>
    <w:rsid w:val="00F363CD"/>
    <w:rsid w:val="00F3680F"/>
    <w:rsid w:val="00F36DEB"/>
    <w:rsid w:val="00F4086D"/>
    <w:rsid w:val="00F40999"/>
    <w:rsid w:val="00F4158C"/>
    <w:rsid w:val="00F41C8F"/>
    <w:rsid w:val="00F45C93"/>
    <w:rsid w:val="00F46524"/>
    <w:rsid w:val="00F516C2"/>
    <w:rsid w:val="00F51B82"/>
    <w:rsid w:val="00F55ED0"/>
    <w:rsid w:val="00F56B9F"/>
    <w:rsid w:val="00F60F16"/>
    <w:rsid w:val="00F65F60"/>
    <w:rsid w:val="00F65FBA"/>
    <w:rsid w:val="00F74AB5"/>
    <w:rsid w:val="00F90D19"/>
    <w:rsid w:val="00F92A20"/>
    <w:rsid w:val="00F9768D"/>
    <w:rsid w:val="00FB0D9B"/>
    <w:rsid w:val="00FB1DBA"/>
    <w:rsid w:val="00FB6970"/>
    <w:rsid w:val="00FB789D"/>
    <w:rsid w:val="00FC0C44"/>
    <w:rsid w:val="00FC158F"/>
    <w:rsid w:val="00FC406E"/>
    <w:rsid w:val="00FC6FC5"/>
    <w:rsid w:val="00FC757B"/>
    <w:rsid w:val="00FD1362"/>
    <w:rsid w:val="00FD4726"/>
    <w:rsid w:val="00FE431E"/>
    <w:rsid w:val="00FF02FE"/>
    <w:rsid w:val="00FF1377"/>
    <w:rsid w:val="00FF47D1"/>
    <w:rsid w:val="00FF58CE"/>
    <w:rsid w:val="00FF6B72"/>
    <w:rsid w:val="01005AED"/>
    <w:rsid w:val="010F43A1"/>
    <w:rsid w:val="03EB03F3"/>
    <w:rsid w:val="044F47FF"/>
    <w:rsid w:val="0474CA93"/>
    <w:rsid w:val="05EF844D"/>
    <w:rsid w:val="06D9708D"/>
    <w:rsid w:val="07A1B245"/>
    <w:rsid w:val="09C5CCE6"/>
    <w:rsid w:val="0A00A641"/>
    <w:rsid w:val="0B3296F5"/>
    <w:rsid w:val="0B4EB961"/>
    <w:rsid w:val="0B86D6F8"/>
    <w:rsid w:val="0C72921D"/>
    <w:rsid w:val="0D435282"/>
    <w:rsid w:val="0DFBEA02"/>
    <w:rsid w:val="0EC87929"/>
    <w:rsid w:val="1057E201"/>
    <w:rsid w:val="115222C8"/>
    <w:rsid w:val="130C1612"/>
    <w:rsid w:val="1337DD60"/>
    <w:rsid w:val="1341035F"/>
    <w:rsid w:val="13E53759"/>
    <w:rsid w:val="1418E3C1"/>
    <w:rsid w:val="142B1F73"/>
    <w:rsid w:val="1463F63B"/>
    <w:rsid w:val="156716AE"/>
    <w:rsid w:val="1718167F"/>
    <w:rsid w:val="171A7CF5"/>
    <w:rsid w:val="17682D59"/>
    <w:rsid w:val="17B41875"/>
    <w:rsid w:val="17CE7AB6"/>
    <w:rsid w:val="17D3BAE5"/>
    <w:rsid w:val="1877D31B"/>
    <w:rsid w:val="19B8B235"/>
    <w:rsid w:val="1A17185D"/>
    <w:rsid w:val="1A2DE3FF"/>
    <w:rsid w:val="1A497CB2"/>
    <w:rsid w:val="1A6C44A5"/>
    <w:rsid w:val="1B9D4104"/>
    <w:rsid w:val="1D8191CB"/>
    <w:rsid w:val="1E1BA37A"/>
    <w:rsid w:val="1E222BC1"/>
    <w:rsid w:val="1F3575E1"/>
    <w:rsid w:val="1F9270D5"/>
    <w:rsid w:val="1FD74F3B"/>
    <w:rsid w:val="2030A8CE"/>
    <w:rsid w:val="203705DF"/>
    <w:rsid w:val="20DF0B13"/>
    <w:rsid w:val="2194AF56"/>
    <w:rsid w:val="22015CC1"/>
    <w:rsid w:val="22430AF6"/>
    <w:rsid w:val="224AF38E"/>
    <w:rsid w:val="22710E39"/>
    <w:rsid w:val="24E7E70C"/>
    <w:rsid w:val="24F47672"/>
    <w:rsid w:val="25CE7CA6"/>
    <w:rsid w:val="25D7B187"/>
    <w:rsid w:val="2627F3A3"/>
    <w:rsid w:val="273289EC"/>
    <w:rsid w:val="27556473"/>
    <w:rsid w:val="27D0F417"/>
    <w:rsid w:val="2885E221"/>
    <w:rsid w:val="28BD2A6A"/>
    <w:rsid w:val="29334069"/>
    <w:rsid w:val="2A8A5288"/>
    <w:rsid w:val="2AFBCA68"/>
    <w:rsid w:val="2CE6FD80"/>
    <w:rsid w:val="2DA084F2"/>
    <w:rsid w:val="2E422341"/>
    <w:rsid w:val="2E71A7A0"/>
    <w:rsid w:val="2E9B4706"/>
    <w:rsid w:val="2E9E27C8"/>
    <w:rsid w:val="2EBD4D19"/>
    <w:rsid w:val="2F99D80F"/>
    <w:rsid w:val="2F9E4F33"/>
    <w:rsid w:val="30369134"/>
    <w:rsid w:val="307151F2"/>
    <w:rsid w:val="30D78C21"/>
    <w:rsid w:val="316D8B29"/>
    <w:rsid w:val="324B9613"/>
    <w:rsid w:val="32D89210"/>
    <w:rsid w:val="33A0B486"/>
    <w:rsid w:val="33C882EC"/>
    <w:rsid w:val="341918DF"/>
    <w:rsid w:val="3509325C"/>
    <w:rsid w:val="35EF72A3"/>
    <w:rsid w:val="360F48C1"/>
    <w:rsid w:val="36ADEC06"/>
    <w:rsid w:val="36AFF811"/>
    <w:rsid w:val="38138AB7"/>
    <w:rsid w:val="3826A922"/>
    <w:rsid w:val="3867D1BB"/>
    <w:rsid w:val="38BC6BCD"/>
    <w:rsid w:val="3A58CDC5"/>
    <w:rsid w:val="3B3AED47"/>
    <w:rsid w:val="3B4B0FF8"/>
    <w:rsid w:val="3BAEF4DD"/>
    <w:rsid w:val="3C403153"/>
    <w:rsid w:val="3C445324"/>
    <w:rsid w:val="3D32ACCD"/>
    <w:rsid w:val="3D379C22"/>
    <w:rsid w:val="3E31C7A0"/>
    <w:rsid w:val="3F1BA06F"/>
    <w:rsid w:val="40C06027"/>
    <w:rsid w:val="41A1ACCA"/>
    <w:rsid w:val="4231D0D7"/>
    <w:rsid w:val="43089BB4"/>
    <w:rsid w:val="435CC721"/>
    <w:rsid w:val="436486BC"/>
    <w:rsid w:val="4366B2C1"/>
    <w:rsid w:val="43971A5F"/>
    <w:rsid w:val="442F6C21"/>
    <w:rsid w:val="4509E435"/>
    <w:rsid w:val="455E5A5D"/>
    <w:rsid w:val="4583431B"/>
    <w:rsid w:val="46315132"/>
    <w:rsid w:val="465C610E"/>
    <w:rsid w:val="473F6A77"/>
    <w:rsid w:val="484BD37F"/>
    <w:rsid w:val="485144C0"/>
    <w:rsid w:val="48575355"/>
    <w:rsid w:val="486F5B77"/>
    <w:rsid w:val="48AF686C"/>
    <w:rsid w:val="49184BB7"/>
    <w:rsid w:val="49B02FF9"/>
    <w:rsid w:val="4A2B4B1C"/>
    <w:rsid w:val="4BE2B204"/>
    <w:rsid w:val="4C255B8C"/>
    <w:rsid w:val="4D68EB1F"/>
    <w:rsid w:val="4D7F62A7"/>
    <w:rsid w:val="4D97321C"/>
    <w:rsid w:val="4E8EB0B8"/>
    <w:rsid w:val="4F668C20"/>
    <w:rsid w:val="4FDDE63F"/>
    <w:rsid w:val="50699E03"/>
    <w:rsid w:val="50D22404"/>
    <w:rsid w:val="50DC48F0"/>
    <w:rsid w:val="50F031E2"/>
    <w:rsid w:val="520BE7AE"/>
    <w:rsid w:val="528C0FD8"/>
    <w:rsid w:val="52913C96"/>
    <w:rsid w:val="52A956C6"/>
    <w:rsid w:val="52AABCA4"/>
    <w:rsid w:val="539D2034"/>
    <w:rsid w:val="539E1836"/>
    <w:rsid w:val="55B114FD"/>
    <w:rsid w:val="56BF7802"/>
    <w:rsid w:val="56CCBBE2"/>
    <w:rsid w:val="572829BA"/>
    <w:rsid w:val="578308F3"/>
    <w:rsid w:val="58FD841F"/>
    <w:rsid w:val="59160838"/>
    <w:rsid w:val="59229856"/>
    <w:rsid w:val="593706F5"/>
    <w:rsid w:val="59FC8A05"/>
    <w:rsid w:val="5A8D3AD9"/>
    <w:rsid w:val="5B14C5AE"/>
    <w:rsid w:val="5BDF9D27"/>
    <w:rsid w:val="5C6FB640"/>
    <w:rsid w:val="5CB18BB3"/>
    <w:rsid w:val="5D1289FA"/>
    <w:rsid w:val="5EAD084A"/>
    <w:rsid w:val="5EE9AC00"/>
    <w:rsid w:val="5EEBE0F4"/>
    <w:rsid w:val="5FC35ECA"/>
    <w:rsid w:val="60C253DB"/>
    <w:rsid w:val="615A8B17"/>
    <w:rsid w:val="61603D58"/>
    <w:rsid w:val="61C44842"/>
    <w:rsid w:val="61CEFD73"/>
    <w:rsid w:val="61CF8851"/>
    <w:rsid w:val="6299B753"/>
    <w:rsid w:val="6393CAE7"/>
    <w:rsid w:val="63B5C086"/>
    <w:rsid w:val="648342F3"/>
    <w:rsid w:val="65E904EF"/>
    <w:rsid w:val="66ADAF01"/>
    <w:rsid w:val="66EE316D"/>
    <w:rsid w:val="670501C6"/>
    <w:rsid w:val="675594AB"/>
    <w:rsid w:val="6805658E"/>
    <w:rsid w:val="68672D55"/>
    <w:rsid w:val="6911B966"/>
    <w:rsid w:val="6A7416CB"/>
    <w:rsid w:val="6ADAD823"/>
    <w:rsid w:val="6B1269E9"/>
    <w:rsid w:val="6D162757"/>
    <w:rsid w:val="6E458BEC"/>
    <w:rsid w:val="6E803180"/>
    <w:rsid w:val="6F17D27D"/>
    <w:rsid w:val="6F44346A"/>
    <w:rsid w:val="6F89E0B0"/>
    <w:rsid w:val="6FF5C7B1"/>
    <w:rsid w:val="721314BF"/>
    <w:rsid w:val="72212AC6"/>
    <w:rsid w:val="72A1B470"/>
    <w:rsid w:val="72FD6AA5"/>
    <w:rsid w:val="7416EF2A"/>
    <w:rsid w:val="74BFD3D7"/>
    <w:rsid w:val="74C5FADC"/>
    <w:rsid w:val="7538FFD8"/>
    <w:rsid w:val="75B2AC1A"/>
    <w:rsid w:val="75D099FE"/>
    <w:rsid w:val="75F60AE0"/>
    <w:rsid w:val="768421BD"/>
    <w:rsid w:val="76B687C0"/>
    <w:rsid w:val="76BF366B"/>
    <w:rsid w:val="770C5ED8"/>
    <w:rsid w:val="77582979"/>
    <w:rsid w:val="7771E05C"/>
    <w:rsid w:val="77914C78"/>
    <w:rsid w:val="785C3B6E"/>
    <w:rsid w:val="787D9F15"/>
    <w:rsid w:val="7A0A7CDA"/>
    <w:rsid w:val="7A29567D"/>
    <w:rsid w:val="7C141A42"/>
    <w:rsid w:val="7C6F0DCE"/>
    <w:rsid w:val="7C8B5B6B"/>
    <w:rsid w:val="7CA36912"/>
    <w:rsid w:val="7D1884B1"/>
    <w:rsid w:val="7D6CA352"/>
    <w:rsid w:val="7DAC6B25"/>
    <w:rsid w:val="7E1EB9A5"/>
    <w:rsid w:val="7F26F62B"/>
    <w:rsid w:val="7F5361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09FD1"/>
  <w15:chartTrackingRefBased/>
  <w15:docId w15:val="{1AC8819E-A69B-480D-B410-26913C6D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agraph" w:customStyle="1">
    <w:name w:val="paragraph"/>
    <w:basedOn w:val="Normal"/>
    <w:rsid w:val="00CA3EE0"/>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spellingerror" w:customStyle="1">
    <w:name w:val="spellingerror"/>
    <w:basedOn w:val="Fontepargpadro"/>
    <w:rsid w:val="00CA3EE0"/>
  </w:style>
  <w:style w:type="character" w:styleId="normaltextrun" w:customStyle="1">
    <w:name w:val="normaltextrun"/>
    <w:basedOn w:val="Fontepargpadro"/>
    <w:rsid w:val="00CA3EE0"/>
  </w:style>
  <w:style w:type="character" w:styleId="eop" w:customStyle="1">
    <w:name w:val="eop"/>
    <w:basedOn w:val="Fontepargpadro"/>
    <w:rsid w:val="00CA3EE0"/>
  </w:style>
  <w:style w:type="paragraph" w:styleId="PargrafodaLista">
    <w:name w:val="List Paragraph"/>
    <w:basedOn w:val="Normal"/>
    <w:uiPriority w:val="34"/>
    <w:qFormat/>
    <w:rsid w:val="00CA3EE0"/>
    <w:pPr>
      <w:ind w:left="720"/>
      <w:contextualSpacing/>
    </w:pPr>
  </w:style>
  <w:style w:type="character" w:styleId="contextualspellingandgrammarerror" w:customStyle="1">
    <w:name w:val="contextualspellingandgrammarerror"/>
    <w:basedOn w:val="Fontepargpadro"/>
    <w:rsid w:val="00CA3EE0"/>
  </w:style>
  <w:style w:type="paragraph" w:styleId="Cabealho">
    <w:name w:val="header"/>
    <w:basedOn w:val="Normal"/>
    <w:link w:val="CabealhoChar"/>
    <w:uiPriority w:val="99"/>
    <w:unhideWhenUsed/>
    <w:rsid w:val="00E11BA4"/>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11BA4"/>
  </w:style>
  <w:style w:type="paragraph" w:styleId="Rodap">
    <w:name w:val="footer"/>
    <w:basedOn w:val="Normal"/>
    <w:link w:val="RodapChar"/>
    <w:uiPriority w:val="99"/>
    <w:unhideWhenUsed/>
    <w:rsid w:val="00E11BA4"/>
    <w:pPr>
      <w:tabs>
        <w:tab w:val="center" w:pos="4252"/>
        <w:tab w:val="right" w:pos="8504"/>
      </w:tabs>
      <w:spacing w:after="0" w:line="240" w:lineRule="auto"/>
    </w:pPr>
  </w:style>
  <w:style w:type="character" w:styleId="RodapChar" w:customStyle="1">
    <w:name w:val="Rodapé Char"/>
    <w:basedOn w:val="Fontepargpadro"/>
    <w:link w:val="Rodap"/>
    <w:uiPriority w:val="99"/>
    <w:rsid w:val="00E11BA4"/>
  </w:style>
  <w:style w:type="character" w:styleId="normaltextrun1" w:customStyle="1">
    <w:name w:val="normaltextrun1"/>
    <w:basedOn w:val="Fontepargpadro"/>
    <w:rsid w:val="00274C64"/>
  </w:style>
  <w:style w:type="character" w:styleId="bcx1" w:customStyle="1">
    <w:name w:val="bcx1"/>
    <w:basedOn w:val="Fontepargpadro"/>
    <w:rsid w:val="00274C64"/>
  </w:style>
  <w:style w:type="paragraph" w:styleId="Reviso">
    <w:name w:val="Revision"/>
    <w:hidden/>
    <w:uiPriority w:val="99"/>
    <w:semiHidden/>
    <w:rsid w:val="000B37D0"/>
    <w:pPr>
      <w:spacing w:after="0" w:line="240" w:lineRule="auto"/>
    </w:pPr>
  </w:style>
  <w:style w:type="paragraph" w:styleId="Textodebalo">
    <w:name w:val="Balloon Text"/>
    <w:basedOn w:val="Normal"/>
    <w:link w:val="TextodebaloChar"/>
    <w:uiPriority w:val="99"/>
    <w:semiHidden/>
    <w:unhideWhenUsed/>
    <w:rsid w:val="000B37D0"/>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0B37D0"/>
    <w:rPr>
      <w:rFonts w:ascii="Segoe UI" w:hAnsi="Segoe UI" w:cs="Segoe UI"/>
      <w:sz w:val="18"/>
      <w:szCs w:val="18"/>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Fontepargpadro"/>
    <w:uiPriority w:val="99"/>
    <w:unhideWhenUsed/>
    <w:rsid w:val="0029570F"/>
    <w:rPr>
      <w:color w:val="0000FF"/>
      <w:u w:val="single"/>
    </w:rPr>
  </w:style>
  <w:style w:type="character" w:styleId="MenoPendente1" w:customStyle="1">
    <w:name w:val="Menção Pendente1"/>
    <w:basedOn w:val="Fontepargpadro"/>
    <w:uiPriority w:val="99"/>
    <w:semiHidden/>
    <w:unhideWhenUsed/>
    <w:rsid w:val="0029570F"/>
    <w:rPr>
      <w:color w:val="605E5C"/>
      <w:shd w:val="clear" w:color="auto" w:fill="E1DFDD"/>
    </w:rPr>
  </w:style>
  <w:style w:type="character" w:styleId="Refdecomentrio">
    <w:name w:val="annotation reference"/>
    <w:basedOn w:val="Fontepargpadro"/>
    <w:uiPriority w:val="99"/>
    <w:semiHidden/>
    <w:unhideWhenUsed/>
    <w:rsid w:val="00D70E61"/>
    <w:rPr>
      <w:sz w:val="16"/>
      <w:szCs w:val="16"/>
    </w:rPr>
  </w:style>
  <w:style w:type="paragraph" w:styleId="Textodecomentrio">
    <w:name w:val="annotation text"/>
    <w:basedOn w:val="Normal"/>
    <w:link w:val="TextodecomentrioChar"/>
    <w:uiPriority w:val="99"/>
    <w:semiHidden/>
    <w:unhideWhenUsed/>
    <w:rsid w:val="00D70E61"/>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D70E61"/>
    <w:rPr>
      <w:sz w:val="20"/>
      <w:szCs w:val="20"/>
    </w:rPr>
  </w:style>
  <w:style w:type="paragraph" w:styleId="Assuntodocomentrio">
    <w:name w:val="annotation subject"/>
    <w:basedOn w:val="Textodecomentrio"/>
    <w:next w:val="Textodecomentrio"/>
    <w:link w:val="AssuntodocomentrioChar"/>
    <w:uiPriority w:val="99"/>
    <w:semiHidden/>
    <w:unhideWhenUsed/>
    <w:rsid w:val="00D70E61"/>
    <w:rPr>
      <w:b/>
      <w:bCs/>
    </w:rPr>
  </w:style>
  <w:style w:type="character" w:styleId="AssuntodocomentrioChar" w:customStyle="1">
    <w:name w:val="Assunto do comentário Char"/>
    <w:basedOn w:val="TextodecomentrioChar"/>
    <w:link w:val="Assuntodocomentrio"/>
    <w:uiPriority w:val="99"/>
    <w:semiHidden/>
    <w:rsid w:val="00D70E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24527">
      <w:bodyDiv w:val="1"/>
      <w:marLeft w:val="0"/>
      <w:marRight w:val="0"/>
      <w:marTop w:val="0"/>
      <w:marBottom w:val="0"/>
      <w:divBdr>
        <w:top w:val="none" w:sz="0" w:space="0" w:color="auto"/>
        <w:left w:val="none" w:sz="0" w:space="0" w:color="auto"/>
        <w:bottom w:val="none" w:sz="0" w:space="0" w:color="auto"/>
        <w:right w:val="none" w:sz="0" w:space="0" w:color="auto"/>
      </w:divBdr>
    </w:div>
    <w:div w:id="326901566">
      <w:bodyDiv w:val="1"/>
      <w:marLeft w:val="0"/>
      <w:marRight w:val="0"/>
      <w:marTop w:val="0"/>
      <w:marBottom w:val="0"/>
      <w:divBdr>
        <w:top w:val="none" w:sz="0" w:space="0" w:color="auto"/>
        <w:left w:val="none" w:sz="0" w:space="0" w:color="auto"/>
        <w:bottom w:val="none" w:sz="0" w:space="0" w:color="auto"/>
        <w:right w:val="none" w:sz="0" w:space="0" w:color="auto"/>
      </w:divBdr>
    </w:div>
    <w:div w:id="366420172">
      <w:bodyDiv w:val="1"/>
      <w:marLeft w:val="0"/>
      <w:marRight w:val="0"/>
      <w:marTop w:val="0"/>
      <w:marBottom w:val="0"/>
      <w:divBdr>
        <w:top w:val="none" w:sz="0" w:space="0" w:color="auto"/>
        <w:left w:val="none" w:sz="0" w:space="0" w:color="auto"/>
        <w:bottom w:val="none" w:sz="0" w:space="0" w:color="auto"/>
        <w:right w:val="none" w:sz="0" w:space="0" w:color="auto"/>
      </w:divBdr>
    </w:div>
    <w:div w:id="368800376">
      <w:bodyDiv w:val="1"/>
      <w:marLeft w:val="0"/>
      <w:marRight w:val="0"/>
      <w:marTop w:val="0"/>
      <w:marBottom w:val="0"/>
      <w:divBdr>
        <w:top w:val="none" w:sz="0" w:space="0" w:color="auto"/>
        <w:left w:val="none" w:sz="0" w:space="0" w:color="auto"/>
        <w:bottom w:val="none" w:sz="0" w:space="0" w:color="auto"/>
        <w:right w:val="none" w:sz="0" w:space="0" w:color="auto"/>
      </w:divBdr>
    </w:div>
    <w:div w:id="513426502">
      <w:bodyDiv w:val="1"/>
      <w:marLeft w:val="0"/>
      <w:marRight w:val="0"/>
      <w:marTop w:val="0"/>
      <w:marBottom w:val="0"/>
      <w:divBdr>
        <w:top w:val="none" w:sz="0" w:space="0" w:color="auto"/>
        <w:left w:val="none" w:sz="0" w:space="0" w:color="auto"/>
        <w:bottom w:val="none" w:sz="0" w:space="0" w:color="auto"/>
        <w:right w:val="none" w:sz="0" w:space="0" w:color="auto"/>
      </w:divBdr>
      <w:divsChild>
        <w:div w:id="1812406742">
          <w:marLeft w:val="0"/>
          <w:marRight w:val="0"/>
          <w:marTop w:val="0"/>
          <w:marBottom w:val="0"/>
          <w:divBdr>
            <w:top w:val="none" w:sz="0" w:space="0" w:color="auto"/>
            <w:left w:val="none" w:sz="0" w:space="0" w:color="auto"/>
            <w:bottom w:val="none" w:sz="0" w:space="0" w:color="auto"/>
            <w:right w:val="none" w:sz="0" w:space="0" w:color="auto"/>
          </w:divBdr>
          <w:divsChild>
            <w:div w:id="2000109161">
              <w:marLeft w:val="0"/>
              <w:marRight w:val="0"/>
              <w:marTop w:val="0"/>
              <w:marBottom w:val="0"/>
              <w:divBdr>
                <w:top w:val="none" w:sz="0" w:space="0" w:color="auto"/>
                <w:left w:val="none" w:sz="0" w:space="0" w:color="auto"/>
                <w:bottom w:val="none" w:sz="0" w:space="0" w:color="auto"/>
                <w:right w:val="none" w:sz="0" w:space="0" w:color="auto"/>
              </w:divBdr>
              <w:divsChild>
                <w:div w:id="1673952928">
                  <w:marLeft w:val="0"/>
                  <w:marRight w:val="0"/>
                  <w:marTop w:val="0"/>
                  <w:marBottom w:val="0"/>
                  <w:divBdr>
                    <w:top w:val="none" w:sz="0" w:space="0" w:color="auto"/>
                    <w:left w:val="none" w:sz="0" w:space="0" w:color="auto"/>
                    <w:bottom w:val="none" w:sz="0" w:space="0" w:color="auto"/>
                    <w:right w:val="none" w:sz="0" w:space="0" w:color="auto"/>
                  </w:divBdr>
                  <w:divsChild>
                    <w:div w:id="1457064750">
                      <w:marLeft w:val="0"/>
                      <w:marRight w:val="0"/>
                      <w:marTop w:val="0"/>
                      <w:marBottom w:val="0"/>
                      <w:divBdr>
                        <w:top w:val="none" w:sz="0" w:space="0" w:color="auto"/>
                        <w:left w:val="none" w:sz="0" w:space="0" w:color="auto"/>
                        <w:bottom w:val="none" w:sz="0" w:space="0" w:color="auto"/>
                        <w:right w:val="none" w:sz="0" w:space="0" w:color="auto"/>
                      </w:divBdr>
                      <w:divsChild>
                        <w:div w:id="1405568544">
                          <w:marLeft w:val="0"/>
                          <w:marRight w:val="0"/>
                          <w:marTop w:val="0"/>
                          <w:marBottom w:val="0"/>
                          <w:divBdr>
                            <w:top w:val="none" w:sz="0" w:space="0" w:color="auto"/>
                            <w:left w:val="none" w:sz="0" w:space="0" w:color="auto"/>
                            <w:bottom w:val="none" w:sz="0" w:space="0" w:color="auto"/>
                            <w:right w:val="none" w:sz="0" w:space="0" w:color="auto"/>
                          </w:divBdr>
                          <w:divsChild>
                            <w:div w:id="1725446387">
                              <w:marLeft w:val="0"/>
                              <w:marRight w:val="0"/>
                              <w:marTop w:val="0"/>
                              <w:marBottom w:val="0"/>
                              <w:divBdr>
                                <w:top w:val="none" w:sz="0" w:space="0" w:color="auto"/>
                                <w:left w:val="none" w:sz="0" w:space="0" w:color="auto"/>
                                <w:bottom w:val="none" w:sz="0" w:space="0" w:color="auto"/>
                                <w:right w:val="none" w:sz="0" w:space="0" w:color="auto"/>
                              </w:divBdr>
                              <w:divsChild>
                                <w:div w:id="1169128526">
                                  <w:marLeft w:val="0"/>
                                  <w:marRight w:val="0"/>
                                  <w:marTop w:val="0"/>
                                  <w:marBottom w:val="0"/>
                                  <w:divBdr>
                                    <w:top w:val="none" w:sz="0" w:space="0" w:color="auto"/>
                                    <w:left w:val="none" w:sz="0" w:space="0" w:color="auto"/>
                                    <w:bottom w:val="none" w:sz="0" w:space="0" w:color="auto"/>
                                    <w:right w:val="none" w:sz="0" w:space="0" w:color="auto"/>
                                  </w:divBdr>
                                  <w:divsChild>
                                    <w:div w:id="23560042">
                                      <w:marLeft w:val="0"/>
                                      <w:marRight w:val="0"/>
                                      <w:marTop w:val="0"/>
                                      <w:marBottom w:val="0"/>
                                      <w:divBdr>
                                        <w:top w:val="none" w:sz="0" w:space="0" w:color="auto"/>
                                        <w:left w:val="none" w:sz="0" w:space="0" w:color="auto"/>
                                        <w:bottom w:val="none" w:sz="0" w:space="0" w:color="auto"/>
                                        <w:right w:val="none" w:sz="0" w:space="0" w:color="auto"/>
                                      </w:divBdr>
                                      <w:divsChild>
                                        <w:div w:id="610555143">
                                          <w:marLeft w:val="0"/>
                                          <w:marRight w:val="0"/>
                                          <w:marTop w:val="0"/>
                                          <w:marBottom w:val="0"/>
                                          <w:divBdr>
                                            <w:top w:val="none" w:sz="0" w:space="0" w:color="auto"/>
                                            <w:left w:val="none" w:sz="0" w:space="0" w:color="auto"/>
                                            <w:bottom w:val="none" w:sz="0" w:space="0" w:color="auto"/>
                                            <w:right w:val="none" w:sz="0" w:space="0" w:color="auto"/>
                                          </w:divBdr>
                                          <w:divsChild>
                                            <w:div w:id="131140339">
                                              <w:marLeft w:val="0"/>
                                              <w:marRight w:val="0"/>
                                              <w:marTop w:val="0"/>
                                              <w:marBottom w:val="0"/>
                                              <w:divBdr>
                                                <w:top w:val="none" w:sz="0" w:space="0" w:color="auto"/>
                                                <w:left w:val="none" w:sz="0" w:space="0" w:color="auto"/>
                                                <w:bottom w:val="none" w:sz="0" w:space="0" w:color="auto"/>
                                                <w:right w:val="none" w:sz="0" w:space="0" w:color="auto"/>
                                              </w:divBdr>
                                              <w:divsChild>
                                                <w:div w:id="1015886728">
                                                  <w:marLeft w:val="0"/>
                                                  <w:marRight w:val="0"/>
                                                  <w:marTop w:val="0"/>
                                                  <w:marBottom w:val="0"/>
                                                  <w:divBdr>
                                                    <w:top w:val="none" w:sz="0" w:space="0" w:color="auto"/>
                                                    <w:left w:val="none" w:sz="0" w:space="0" w:color="auto"/>
                                                    <w:bottom w:val="none" w:sz="0" w:space="0" w:color="auto"/>
                                                    <w:right w:val="none" w:sz="0" w:space="0" w:color="auto"/>
                                                  </w:divBdr>
                                                  <w:divsChild>
                                                    <w:div w:id="909075695">
                                                      <w:marLeft w:val="0"/>
                                                      <w:marRight w:val="0"/>
                                                      <w:marTop w:val="0"/>
                                                      <w:marBottom w:val="0"/>
                                                      <w:divBdr>
                                                        <w:top w:val="single" w:sz="6" w:space="0" w:color="auto"/>
                                                        <w:left w:val="none" w:sz="0" w:space="0" w:color="auto"/>
                                                        <w:bottom w:val="single" w:sz="6" w:space="0" w:color="auto"/>
                                                        <w:right w:val="none" w:sz="0" w:space="0" w:color="auto"/>
                                                      </w:divBdr>
                                                      <w:divsChild>
                                                        <w:div w:id="2007200017">
                                                          <w:marLeft w:val="0"/>
                                                          <w:marRight w:val="0"/>
                                                          <w:marTop w:val="0"/>
                                                          <w:marBottom w:val="0"/>
                                                          <w:divBdr>
                                                            <w:top w:val="none" w:sz="0" w:space="0" w:color="auto"/>
                                                            <w:left w:val="none" w:sz="0" w:space="0" w:color="auto"/>
                                                            <w:bottom w:val="none" w:sz="0" w:space="0" w:color="auto"/>
                                                            <w:right w:val="none" w:sz="0" w:space="0" w:color="auto"/>
                                                          </w:divBdr>
                                                          <w:divsChild>
                                                            <w:div w:id="535970957">
                                                              <w:marLeft w:val="0"/>
                                                              <w:marRight w:val="0"/>
                                                              <w:marTop w:val="0"/>
                                                              <w:marBottom w:val="0"/>
                                                              <w:divBdr>
                                                                <w:top w:val="none" w:sz="0" w:space="0" w:color="auto"/>
                                                                <w:left w:val="none" w:sz="0" w:space="0" w:color="auto"/>
                                                                <w:bottom w:val="none" w:sz="0" w:space="0" w:color="auto"/>
                                                                <w:right w:val="none" w:sz="0" w:space="0" w:color="auto"/>
                                                              </w:divBdr>
                                                              <w:divsChild>
                                                                <w:div w:id="337006665">
                                                                  <w:marLeft w:val="0"/>
                                                                  <w:marRight w:val="0"/>
                                                                  <w:marTop w:val="0"/>
                                                                  <w:marBottom w:val="0"/>
                                                                  <w:divBdr>
                                                                    <w:top w:val="none" w:sz="0" w:space="0" w:color="auto"/>
                                                                    <w:left w:val="none" w:sz="0" w:space="0" w:color="auto"/>
                                                                    <w:bottom w:val="none" w:sz="0" w:space="0" w:color="auto"/>
                                                                    <w:right w:val="none" w:sz="0" w:space="0" w:color="auto"/>
                                                                  </w:divBdr>
                                                                  <w:divsChild>
                                                                    <w:div w:id="1134059387">
                                                                      <w:marLeft w:val="0"/>
                                                                      <w:marRight w:val="0"/>
                                                                      <w:marTop w:val="0"/>
                                                                      <w:marBottom w:val="0"/>
                                                                      <w:divBdr>
                                                                        <w:top w:val="none" w:sz="0" w:space="0" w:color="auto"/>
                                                                        <w:left w:val="none" w:sz="0" w:space="0" w:color="auto"/>
                                                                        <w:bottom w:val="none" w:sz="0" w:space="0" w:color="auto"/>
                                                                        <w:right w:val="none" w:sz="0" w:space="0" w:color="auto"/>
                                                                      </w:divBdr>
                                                                      <w:divsChild>
                                                                        <w:div w:id="1701664886">
                                                                          <w:marLeft w:val="0"/>
                                                                          <w:marRight w:val="0"/>
                                                                          <w:marTop w:val="0"/>
                                                                          <w:marBottom w:val="0"/>
                                                                          <w:divBdr>
                                                                            <w:top w:val="none" w:sz="0" w:space="0" w:color="auto"/>
                                                                            <w:left w:val="none" w:sz="0" w:space="0" w:color="auto"/>
                                                                            <w:bottom w:val="none" w:sz="0" w:space="0" w:color="auto"/>
                                                                            <w:right w:val="none" w:sz="0" w:space="0" w:color="auto"/>
                                                                          </w:divBdr>
                                                                          <w:divsChild>
                                                                            <w:div w:id="2094861632">
                                                                              <w:marLeft w:val="0"/>
                                                                              <w:marRight w:val="0"/>
                                                                              <w:marTop w:val="0"/>
                                                                              <w:marBottom w:val="0"/>
                                                                              <w:divBdr>
                                                                                <w:top w:val="none" w:sz="0" w:space="0" w:color="auto"/>
                                                                                <w:left w:val="none" w:sz="0" w:space="0" w:color="auto"/>
                                                                                <w:bottom w:val="none" w:sz="0" w:space="0" w:color="auto"/>
                                                                                <w:right w:val="none" w:sz="0" w:space="0" w:color="auto"/>
                                                                              </w:divBdr>
                                                                              <w:divsChild>
                                                                                <w:div w:id="20207605">
                                                                                  <w:marLeft w:val="0"/>
                                                                                  <w:marRight w:val="0"/>
                                                                                  <w:marTop w:val="0"/>
                                                                                  <w:marBottom w:val="0"/>
                                                                                  <w:divBdr>
                                                                                    <w:top w:val="none" w:sz="0" w:space="0" w:color="auto"/>
                                                                                    <w:left w:val="none" w:sz="0" w:space="0" w:color="auto"/>
                                                                                    <w:bottom w:val="none" w:sz="0" w:space="0" w:color="auto"/>
                                                                                    <w:right w:val="none" w:sz="0" w:space="0" w:color="auto"/>
                                                                                  </w:divBdr>
                                                                                </w:div>
                                                                                <w:div w:id="99181929">
                                                                                  <w:marLeft w:val="0"/>
                                                                                  <w:marRight w:val="0"/>
                                                                                  <w:marTop w:val="0"/>
                                                                                  <w:marBottom w:val="0"/>
                                                                                  <w:divBdr>
                                                                                    <w:top w:val="none" w:sz="0" w:space="0" w:color="auto"/>
                                                                                    <w:left w:val="none" w:sz="0" w:space="0" w:color="auto"/>
                                                                                    <w:bottom w:val="none" w:sz="0" w:space="0" w:color="auto"/>
                                                                                    <w:right w:val="none" w:sz="0" w:space="0" w:color="auto"/>
                                                                                  </w:divBdr>
                                                                                </w:div>
                                                                                <w:div w:id="167641473">
                                                                                  <w:marLeft w:val="0"/>
                                                                                  <w:marRight w:val="0"/>
                                                                                  <w:marTop w:val="0"/>
                                                                                  <w:marBottom w:val="0"/>
                                                                                  <w:divBdr>
                                                                                    <w:top w:val="none" w:sz="0" w:space="0" w:color="auto"/>
                                                                                    <w:left w:val="none" w:sz="0" w:space="0" w:color="auto"/>
                                                                                    <w:bottom w:val="none" w:sz="0" w:space="0" w:color="auto"/>
                                                                                    <w:right w:val="none" w:sz="0" w:space="0" w:color="auto"/>
                                                                                  </w:divBdr>
                                                                                </w:div>
                                                                                <w:div w:id="180826963">
                                                                                  <w:marLeft w:val="0"/>
                                                                                  <w:marRight w:val="0"/>
                                                                                  <w:marTop w:val="0"/>
                                                                                  <w:marBottom w:val="0"/>
                                                                                  <w:divBdr>
                                                                                    <w:top w:val="none" w:sz="0" w:space="0" w:color="auto"/>
                                                                                    <w:left w:val="none" w:sz="0" w:space="0" w:color="auto"/>
                                                                                    <w:bottom w:val="none" w:sz="0" w:space="0" w:color="auto"/>
                                                                                    <w:right w:val="none" w:sz="0" w:space="0" w:color="auto"/>
                                                                                  </w:divBdr>
                                                                                </w:div>
                                                                                <w:div w:id="250161618">
                                                                                  <w:marLeft w:val="0"/>
                                                                                  <w:marRight w:val="0"/>
                                                                                  <w:marTop w:val="0"/>
                                                                                  <w:marBottom w:val="0"/>
                                                                                  <w:divBdr>
                                                                                    <w:top w:val="none" w:sz="0" w:space="0" w:color="auto"/>
                                                                                    <w:left w:val="none" w:sz="0" w:space="0" w:color="auto"/>
                                                                                    <w:bottom w:val="none" w:sz="0" w:space="0" w:color="auto"/>
                                                                                    <w:right w:val="none" w:sz="0" w:space="0" w:color="auto"/>
                                                                                  </w:divBdr>
                                                                                </w:div>
                                                                                <w:div w:id="266928138">
                                                                                  <w:marLeft w:val="0"/>
                                                                                  <w:marRight w:val="0"/>
                                                                                  <w:marTop w:val="0"/>
                                                                                  <w:marBottom w:val="0"/>
                                                                                  <w:divBdr>
                                                                                    <w:top w:val="none" w:sz="0" w:space="0" w:color="auto"/>
                                                                                    <w:left w:val="none" w:sz="0" w:space="0" w:color="auto"/>
                                                                                    <w:bottom w:val="none" w:sz="0" w:space="0" w:color="auto"/>
                                                                                    <w:right w:val="none" w:sz="0" w:space="0" w:color="auto"/>
                                                                                  </w:divBdr>
                                                                                </w:div>
                                                                                <w:div w:id="329719328">
                                                                                  <w:marLeft w:val="0"/>
                                                                                  <w:marRight w:val="0"/>
                                                                                  <w:marTop w:val="0"/>
                                                                                  <w:marBottom w:val="0"/>
                                                                                  <w:divBdr>
                                                                                    <w:top w:val="none" w:sz="0" w:space="0" w:color="auto"/>
                                                                                    <w:left w:val="none" w:sz="0" w:space="0" w:color="auto"/>
                                                                                    <w:bottom w:val="none" w:sz="0" w:space="0" w:color="auto"/>
                                                                                    <w:right w:val="none" w:sz="0" w:space="0" w:color="auto"/>
                                                                                  </w:divBdr>
                                                                                </w:div>
                                                                                <w:div w:id="358972033">
                                                                                  <w:marLeft w:val="0"/>
                                                                                  <w:marRight w:val="0"/>
                                                                                  <w:marTop w:val="0"/>
                                                                                  <w:marBottom w:val="0"/>
                                                                                  <w:divBdr>
                                                                                    <w:top w:val="none" w:sz="0" w:space="0" w:color="auto"/>
                                                                                    <w:left w:val="none" w:sz="0" w:space="0" w:color="auto"/>
                                                                                    <w:bottom w:val="none" w:sz="0" w:space="0" w:color="auto"/>
                                                                                    <w:right w:val="none" w:sz="0" w:space="0" w:color="auto"/>
                                                                                  </w:divBdr>
                                                                                  <w:divsChild>
                                                                                    <w:div w:id="1073816275">
                                                                                      <w:marLeft w:val="-75"/>
                                                                                      <w:marRight w:val="0"/>
                                                                                      <w:marTop w:val="30"/>
                                                                                      <w:marBottom w:val="30"/>
                                                                                      <w:divBdr>
                                                                                        <w:top w:val="none" w:sz="0" w:space="0" w:color="auto"/>
                                                                                        <w:left w:val="none" w:sz="0" w:space="0" w:color="auto"/>
                                                                                        <w:bottom w:val="none" w:sz="0" w:space="0" w:color="auto"/>
                                                                                        <w:right w:val="none" w:sz="0" w:space="0" w:color="auto"/>
                                                                                      </w:divBdr>
                                                                                      <w:divsChild>
                                                                                        <w:div w:id="6371257">
                                                                                          <w:marLeft w:val="0"/>
                                                                                          <w:marRight w:val="0"/>
                                                                                          <w:marTop w:val="0"/>
                                                                                          <w:marBottom w:val="0"/>
                                                                                          <w:divBdr>
                                                                                            <w:top w:val="none" w:sz="0" w:space="0" w:color="auto"/>
                                                                                            <w:left w:val="none" w:sz="0" w:space="0" w:color="auto"/>
                                                                                            <w:bottom w:val="none" w:sz="0" w:space="0" w:color="auto"/>
                                                                                            <w:right w:val="none" w:sz="0" w:space="0" w:color="auto"/>
                                                                                          </w:divBdr>
                                                                                          <w:divsChild>
                                                                                            <w:div w:id="1274091488">
                                                                                              <w:marLeft w:val="0"/>
                                                                                              <w:marRight w:val="0"/>
                                                                                              <w:marTop w:val="0"/>
                                                                                              <w:marBottom w:val="0"/>
                                                                                              <w:divBdr>
                                                                                                <w:top w:val="none" w:sz="0" w:space="0" w:color="auto"/>
                                                                                                <w:left w:val="none" w:sz="0" w:space="0" w:color="auto"/>
                                                                                                <w:bottom w:val="none" w:sz="0" w:space="0" w:color="auto"/>
                                                                                                <w:right w:val="none" w:sz="0" w:space="0" w:color="auto"/>
                                                                                              </w:divBdr>
                                                                                            </w:div>
                                                                                          </w:divsChild>
                                                                                        </w:div>
                                                                                        <w:div w:id="163130491">
                                                                                          <w:marLeft w:val="0"/>
                                                                                          <w:marRight w:val="0"/>
                                                                                          <w:marTop w:val="0"/>
                                                                                          <w:marBottom w:val="0"/>
                                                                                          <w:divBdr>
                                                                                            <w:top w:val="none" w:sz="0" w:space="0" w:color="auto"/>
                                                                                            <w:left w:val="none" w:sz="0" w:space="0" w:color="auto"/>
                                                                                            <w:bottom w:val="none" w:sz="0" w:space="0" w:color="auto"/>
                                                                                            <w:right w:val="none" w:sz="0" w:space="0" w:color="auto"/>
                                                                                          </w:divBdr>
                                                                                          <w:divsChild>
                                                                                            <w:div w:id="2141266383">
                                                                                              <w:marLeft w:val="0"/>
                                                                                              <w:marRight w:val="0"/>
                                                                                              <w:marTop w:val="0"/>
                                                                                              <w:marBottom w:val="0"/>
                                                                                              <w:divBdr>
                                                                                                <w:top w:val="none" w:sz="0" w:space="0" w:color="auto"/>
                                                                                                <w:left w:val="none" w:sz="0" w:space="0" w:color="auto"/>
                                                                                                <w:bottom w:val="none" w:sz="0" w:space="0" w:color="auto"/>
                                                                                                <w:right w:val="none" w:sz="0" w:space="0" w:color="auto"/>
                                                                                              </w:divBdr>
                                                                                            </w:div>
                                                                                          </w:divsChild>
                                                                                        </w:div>
                                                                                        <w:div w:id="474614850">
                                                                                          <w:marLeft w:val="0"/>
                                                                                          <w:marRight w:val="0"/>
                                                                                          <w:marTop w:val="0"/>
                                                                                          <w:marBottom w:val="0"/>
                                                                                          <w:divBdr>
                                                                                            <w:top w:val="none" w:sz="0" w:space="0" w:color="auto"/>
                                                                                            <w:left w:val="none" w:sz="0" w:space="0" w:color="auto"/>
                                                                                            <w:bottom w:val="none" w:sz="0" w:space="0" w:color="auto"/>
                                                                                            <w:right w:val="none" w:sz="0" w:space="0" w:color="auto"/>
                                                                                          </w:divBdr>
                                                                                          <w:divsChild>
                                                                                            <w:div w:id="418067540">
                                                                                              <w:marLeft w:val="0"/>
                                                                                              <w:marRight w:val="0"/>
                                                                                              <w:marTop w:val="0"/>
                                                                                              <w:marBottom w:val="0"/>
                                                                                              <w:divBdr>
                                                                                                <w:top w:val="none" w:sz="0" w:space="0" w:color="auto"/>
                                                                                                <w:left w:val="none" w:sz="0" w:space="0" w:color="auto"/>
                                                                                                <w:bottom w:val="none" w:sz="0" w:space="0" w:color="auto"/>
                                                                                                <w:right w:val="none" w:sz="0" w:space="0" w:color="auto"/>
                                                                                              </w:divBdr>
                                                                                            </w:div>
                                                                                          </w:divsChild>
                                                                                        </w:div>
                                                                                        <w:div w:id="480658145">
                                                                                          <w:marLeft w:val="0"/>
                                                                                          <w:marRight w:val="0"/>
                                                                                          <w:marTop w:val="0"/>
                                                                                          <w:marBottom w:val="0"/>
                                                                                          <w:divBdr>
                                                                                            <w:top w:val="none" w:sz="0" w:space="0" w:color="auto"/>
                                                                                            <w:left w:val="none" w:sz="0" w:space="0" w:color="auto"/>
                                                                                            <w:bottom w:val="none" w:sz="0" w:space="0" w:color="auto"/>
                                                                                            <w:right w:val="none" w:sz="0" w:space="0" w:color="auto"/>
                                                                                          </w:divBdr>
                                                                                          <w:divsChild>
                                                                                            <w:div w:id="364674144">
                                                                                              <w:marLeft w:val="0"/>
                                                                                              <w:marRight w:val="0"/>
                                                                                              <w:marTop w:val="0"/>
                                                                                              <w:marBottom w:val="0"/>
                                                                                              <w:divBdr>
                                                                                                <w:top w:val="none" w:sz="0" w:space="0" w:color="auto"/>
                                                                                                <w:left w:val="none" w:sz="0" w:space="0" w:color="auto"/>
                                                                                                <w:bottom w:val="none" w:sz="0" w:space="0" w:color="auto"/>
                                                                                                <w:right w:val="none" w:sz="0" w:space="0" w:color="auto"/>
                                                                                              </w:divBdr>
                                                                                            </w:div>
                                                                                          </w:divsChild>
                                                                                        </w:div>
                                                                                        <w:div w:id="481195836">
                                                                                          <w:marLeft w:val="0"/>
                                                                                          <w:marRight w:val="0"/>
                                                                                          <w:marTop w:val="0"/>
                                                                                          <w:marBottom w:val="0"/>
                                                                                          <w:divBdr>
                                                                                            <w:top w:val="none" w:sz="0" w:space="0" w:color="auto"/>
                                                                                            <w:left w:val="none" w:sz="0" w:space="0" w:color="auto"/>
                                                                                            <w:bottom w:val="none" w:sz="0" w:space="0" w:color="auto"/>
                                                                                            <w:right w:val="none" w:sz="0" w:space="0" w:color="auto"/>
                                                                                          </w:divBdr>
                                                                                          <w:divsChild>
                                                                                            <w:div w:id="1242759422">
                                                                                              <w:marLeft w:val="0"/>
                                                                                              <w:marRight w:val="0"/>
                                                                                              <w:marTop w:val="0"/>
                                                                                              <w:marBottom w:val="0"/>
                                                                                              <w:divBdr>
                                                                                                <w:top w:val="none" w:sz="0" w:space="0" w:color="auto"/>
                                                                                                <w:left w:val="none" w:sz="0" w:space="0" w:color="auto"/>
                                                                                                <w:bottom w:val="none" w:sz="0" w:space="0" w:color="auto"/>
                                                                                                <w:right w:val="none" w:sz="0" w:space="0" w:color="auto"/>
                                                                                              </w:divBdr>
                                                                                            </w:div>
                                                                                          </w:divsChild>
                                                                                        </w:div>
                                                                                        <w:div w:id="576406251">
                                                                                          <w:marLeft w:val="0"/>
                                                                                          <w:marRight w:val="0"/>
                                                                                          <w:marTop w:val="0"/>
                                                                                          <w:marBottom w:val="0"/>
                                                                                          <w:divBdr>
                                                                                            <w:top w:val="none" w:sz="0" w:space="0" w:color="auto"/>
                                                                                            <w:left w:val="none" w:sz="0" w:space="0" w:color="auto"/>
                                                                                            <w:bottom w:val="none" w:sz="0" w:space="0" w:color="auto"/>
                                                                                            <w:right w:val="none" w:sz="0" w:space="0" w:color="auto"/>
                                                                                          </w:divBdr>
                                                                                          <w:divsChild>
                                                                                            <w:div w:id="395395224">
                                                                                              <w:marLeft w:val="0"/>
                                                                                              <w:marRight w:val="0"/>
                                                                                              <w:marTop w:val="0"/>
                                                                                              <w:marBottom w:val="0"/>
                                                                                              <w:divBdr>
                                                                                                <w:top w:val="none" w:sz="0" w:space="0" w:color="auto"/>
                                                                                                <w:left w:val="none" w:sz="0" w:space="0" w:color="auto"/>
                                                                                                <w:bottom w:val="none" w:sz="0" w:space="0" w:color="auto"/>
                                                                                                <w:right w:val="none" w:sz="0" w:space="0" w:color="auto"/>
                                                                                              </w:divBdr>
                                                                                            </w:div>
                                                                                          </w:divsChild>
                                                                                        </w:div>
                                                                                        <w:div w:id="583801731">
                                                                                          <w:marLeft w:val="0"/>
                                                                                          <w:marRight w:val="0"/>
                                                                                          <w:marTop w:val="0"/>
                                                                                          <w:marBottom w:val="0"/>
                                                                                          <w:divBdr>
                                                                                            <w:top w:val="none" w:sz="0" w:space="0" w:color="auto"/>
                                                                                            <w:left w:val="none" w:sz="0" w:space="0" w:color="auto"/>
                                                                                            <w:bottom w:val="none" w:sz="0" w:space="0" w:color="auto"/>
                                                                                            <w:right w:val="none" w:sz="0" w:space="0" w:color="auto"/>
                                                                                          </w:divBdr>
                                                                                          <w:divsChild>
                                                                                            <w:div w:id="1628782747">
                                                                                              <w:marLeft w:val="0"/>
                                                                                              <w:marRight w:val="0"/>
                                                                                              <w:marTop w:val="0"/>
                                                                                              <w:marBottom w:val="0"/>
                                                                                              <w:divBdr>
                                                                                                <w:top w:val="none" w:sz="0" w:space="0" w:color="auto"/>
                                                                                                <w:left w:val="none" w:sz="0" w:space="0" w:color="auto"/>
                                                                                                <w:bottom w:val="none" w:sz="0" w:space="0" w:color="auto"/>
                                                                                                <w:right w:val="none" w:sz="0" w:space="0" w:color="auto"/>
                                                                                              </w:divBdr>
                                                                                            </w:div>
                                                                                          </w:divsChild>
                                                                                        </w:div>
                                                                                        <w:div w:id="638919805">
                                                                                          <w:marLeft w:val="0"/>
                                                                                          <w:marRight w:val="0"/>
                                                                                          <w:marTop w:val="0"/>
                                                                                          <w:marBottom w:val="0"/>
                                                                                          <w:divBdr>
                                                                                            <w:top w:val="none" w:sz="0" w:space="0" w:color="auto"/>
                                                                                            <w:left w:val="none" w:sz="0" w:space="0" w:color="auto"/>
                                                                                            <w:bottom w:val="none" w:sz="0" w:space="0" w:color="auto"/>
                                                                                            <w:right w:val="none" w:sz="0" w:space="0" w:color="auto"/>
                                                                                          </w:divBdr>
                                                                                          <w:divsChild>
                                                                                            <w:div w:id="1764256710">
                                                                                              <w:marLeft w:val="0"/>
                                                                                              <w:marRight w:val="0"/>
                                                                                              <w:marTop w:val="0"/>
                                                                                              <w:marBottom w:val="0"/>
                                                                                              <w:divBdr>
                                                                                                <w:top w:val="none" w:sz="0" w:space="0" w:color="auto"/>
                                                                                                <w:left w:val="none" w:sz="0" w:space="0" w:color="auto"/>
                                                                                                <w:bottom w:val="none" w:sz="0" w:space="0" w:color="auto"/>
                                                                                                <w:right w:val="none" w:sz="0" w:space="0" w:color="auto"/>
                                                                                              </w:divBdr>
                                                                                            </w:div>
                                                                                          </w:divsChild>
                                                                                        </w:div>
                                                                                        <w:div w:id="723914230">
                                                                                          <w:marLeft w:val="0"/>
                                                                                          <w:marRight w:val="0"/>
                                                                                          <w:marTop w:val="0"/>
                                                                                          <w:marBottom w:val="0"/>
                                                                                          <w:divBdr>
                                                                                            <w:top w:val="none" w:sz="0" w:space="0" w:color="auto"/>
                                                                                            <w:left w:val="none" w:sz="0" w:space="0" w:color="auto"/>
                                                                                            <w:bottom w:val="none" w:sz="0" w:space="0" w:color="auto"/>
                                                                                            <w:right w:val="none" w:sz="0" w:space="0" w:color="auto"/>
                                                                                          </w:divBdr>
                                                                                          <w:divsChild>
                                                                                            <w:div w:id="1179154405">
                                                                                              <w:marLeft w:val="0"/>
                                                                                              <w:marRight w:val="0"/>
                                                                                              <w:marTop w:val="0"/>
                                                                                              <w:marBottom w:val="0"/>
                                                                                              <w:divBdr>
                                                                                                <w:top w:val="none" w:sz="0" w:space="0" w:color="auto"/>
                                                                                                <w:left w:val="none" w:sz="0" w:space="0" w:color="auto"/>
                                                                                                <w:bottom w:val="none" w:sz="0" w:space="0" w:color="auto"/>
                                                                                                <w:right w:val="none" w:sz="0" w:space="0" w:color="auto"/>
                                                                                              </w:divBdr>
                                                                                            </w:div>
                                                                                          </w:divsChild>
                                                                                        </w:div>
                                                                                        <w:div w:id="846479107">
                                                                                          <w:marLeft w:val="0"/>
                                                                                          <w:marRight w:val="0"/>
                                                                                          <w:marTop w:val="0"/>
                                                                                          <w:marBottom w:val="0"/>
                                                                                          <w:divBdr>
                                                                                            <w:top w:val="none" w:sz="0" w:space="0" w:color="auto"/>
                                                                                            <w:left w:val="none" w:sz="0" w:space="0" w:color="auto"/>
                                                                                            <w:bottom w:val="none" w:sz="0" w:space="0" w:color="auto"/>
                                                                                            <w:right w:val="none" w:sz="0" w:space="0" w:color="auto"/>
                                                                                          </w:divBdr>
                                                                                          <w:divsChild>
                                                                                            <w:div w:id="1529484988">
                                                                                              <w:marLeft w:val="0"/>
                                                                                              <w:marRight w:val="0"/>
                                                                                              <w:marTop w:val="0"/>
                                                                                              <w:marBottom w:val="0"/>
                                                                                              <w:divBdr>
                                                                                                <w:top w:val="none" w:sz="0" w:space="0" w:color="auto"/>
                                                                                                <w:left w:val="none" w:sz="0" w:space="0" w:color="auto"/>
                                                                                                <w:bottom w:val="none" w:sz="0" w:space="0" w:color="auto"/>
                                                                                                <w:right w:val="none" w:sz="0" w:space="0" w:color="auto"/>
                                                                                              </w:divBdr>
                                                                                            </w:div>
                                                                                          </w:divsChild>
                                                                                        </w:div>
                                                                                        <w:div w:id="938491050">
                                                                                          <w:marLeft w:val="0"/>
                                                                                          <w:marRight w:val="0"/>
                                                                                          <w:marTop w:val="0"/>
                                                                                          <w:marBottom w:val="0"/>
                                                                                          <w:divBdr>
                                                                                            <w:top w:val="none" w:sz="0" w:space="0" w:color="auto"/>
                                                                                            <w:left w:val="none" w:sz="0" w:space="0" w:color="auto"/>
                                                                                            <w:bottom w:val="none" w:sz="0" w:space="0" w:color="auto"/>
                                                                                            <w:right w:val="none" w:sz="0" w:space="0" w:color="auto"/>
                                                                                          </w:divBdr>
                                                                                          <w:divsChild>
                                                                                            <w:div w:id="792409530">
                                                                                              <w:marLeft w:val="0"/>
                                                                                              <w:marRight w:val="0"/>
                                                                                              <w:marTop w:val="0"/>
                                                                                              <w:marBottom w:val="0"/>
                                                                                              <w:divBdr>
                                                                                                <w:top w:val="none" w:sz="0" w:space="0" w:color="auto"/>
                                                                                                <w:left w:val="none" w:sz="0" w:space="0" w:color="auto"/>
                                                                                                <w:bottom w:val="none" w:sz="0" w:space="0" w:color="auto"/>
                                                                                                <w:right w:val="none" w:sz="0" w:space="0" w:color="auto"/>
                                                                                              </w:divBdr>
                                                                                            </w:div>
                                                                                          </w:divsChild>
                                                                                        </w:div>
                                                                                        <w:div w:id="1193614308">
                                                                                          <w:marLeft w:val="0"/>
                                                                                          <w:marRight w:val="0"/>
                                                                                          <w:marTop w:val="0"/>
                                                                                          <w:marBottom w:val="0"/>
                                                                                          <w:divBdr>
                                                                                            <w:top w:val="none" w:sz="0" w:space="0" w:color="auto"/>
                                                                                            <w:left w:val="none" w:sz="0" w:space="0" w:color="auto"/>
                                                                                            <w:bottom w:val="none" w:sz="0" w:space="0" w:color="auto"/>
                                                                                            <w:right w:val="none" w:sz="0" w:space="0" w:color="auto"/>
                                                                                          </w:divBdr>
                                                                                          <w:divsChild>
                                                                                            <w:div w:id="1921014055">
                                                                                              <w:marLeft w:val="0"/>
                                                                                              <w:marRight w:val="0"/>
                                                                                              <w:marTop w:val="0"/>
                                                                                              <w:marBottom w:val="0"/>
                                                                                              <w:divBdr>
                                                                                                <w:top w:val="none" w:sz="0" w:space="0" w:color="auto"/>
                                                                                                <w:left w:val="none" w:sz="0" w:space="0" w:color="auto"/>
                                                                                                <w:bottom w:val="none" w:sz="0" w:space="0" w:color="auto"/>
                                                                                                <w:right w:val="none" w:sz="0" w:space="0" w:color="auto"/>
                                                                                              </w:divBdr>
                                                                                            </w:div>
                                                                                          </w:divsChild>
                                                                                        </w:div>
                                                                                        <w:div w:id="1255430670">
                                                                                          <w:marLeft w:val="0"/>
                                                                                          <w:marRight w:val="0"/>
                                                                                          <w:marTop w:val="0"/>
                                                                                          <w:marBottom w:val="0"/>
                                                                                          <w:divBdr>
                                                                                            <w:top w:val="none" w:sz="0" w:space="0" w:color="auto"/>
                                                                                            <w:left w:val="none" w:sz="0" w:space="0" w:color="auto"/>
                                                                                            <w:bottom w:val="none" w:sz="0" w:space="0" w:color="auto"/>
                                                                                            <w:right w:val="none" w:sz="0" w:space="0" w:color="auto"/>
                                                                                          </w:divBdr>
                                                                                          <w:divsChild>
                                                                                            <w:div w:id="2114666479">
                                                                                              <w:marLeft w:val="0"/>
                                                                                              <w:marRight w:val="0"/>
                                                                                              <w:marTop w:val="0"/>
                                                                                              <w:marBottom w:val="0"/>
                                                                                              <w:divBdr>
                                                                                                <w:top w:val="none" w:sz="0" w:space="0" w:color="auto"/>
                                                                                                <w:left w:val="none" w:sz="0" w:space="0" w:color="auto"/>
                                                                                                <w:bottom w:val="none" w:sz="0" w:space="0" w:color="auto"/>
                                                                                                <w:right w:val="none" w:sz="0" w:space="0" w:color="auto"/>
                                                                                              </w:divBdr>
                                                                                            </w:div>
                                                                                          </w:divsChild>
                                                                                        </w:div>
                                                                                        <w:div w:id="1268195514">
                                                                                          <w:marLeft w:val="0"/>
                                                                                          <w:marRight w:val="0"/>
                                                                                          <w:marTop w:val="0"/>
                                                                                          <w:marBottom w:val="0"/>
                                                                                          <w:divBdr>
                                                                                            <w:top w:val="none" w:sz="0" w:space="0" w:color="auto"/>
                                                                                            <w:left w:val="none" w:sz="0" w:space="0" w:color="auto"/>
                                                                                            <w:bottom w:val="none" w:sz="0" w:space="0" w:color="auto"/>
                                                                                            <w:right w:val="none" w:sz="0" w:space="0" w:color="auto"/>
                                                                                          </w:divBdr>
                                                                                          <w:divsChild>
                                                                                            <w:div w:id="1353142933">
                                                                                              <w:marLeft w:val="0"/>
                                                                                              <w:marRight w:val="0"/>
                                                                                              <w:marTop w:val="0"/>
                                                                                              <w:marBottom w:val="0"/>
                                                                                              <w:divBdr>
                                                                                                <w:top w:val="none" w:sz="0" w:space="0" w:color="auto"/>
                                                                                                <w:left w:val="none" w:sz="0" w:space="0" w:color="auto"/>
                                                                                                <w:bottom w:val="none" w:sz="0" w:space="0" w:color="auto"/>
                                                                                                <w:right w:val="none" w:sz="0" w:space="0" w:color="auto"/>
                                                                                              </w:divBdr>
                                                                                            </w:div>
                                                                                          </w:divsChild>
                                                                                        </w:div>
                                                                                        <w:div w:id="1371959077">
                                                                                          <w:marLeft w:val="0"/>
                                                                                          <w:marRight w:val="0"/>
                                                                                          <w:marTop w:val="0"/>
                                                                                          <w:marBottom w:val="0"/>
                                                                                          <w:divBdr>
                                                                                            <w:top w:val="none" w:sz="0" w:space="0" w:color="auto"/>
                                                                                            <w:left w:val="none" w:sz="0" w:space="0" w:color="auto"/>
                                                                                            <w:bottom w:val="none" w:sz="0" w:space="0" w:color="auto"/>
                                                                                            <w:right w:val="none" w:sz="0" w:space="0" w:color="auto"/>
                                                                                          </w:divBdr>
                                                                                          <w:divsChild>
                                                                                            <w:div w:id="1206865534">
                                                                                              <w:marLeft w:val="0"/>
                                                                                              <w:marRight w:val="0"/>
                                                                                              <w:marTop w:val="0"/>
                                                                                              <w:marBottom w:val="0"/>
                                                                                              <w:divBdr>
                                                                                                <w:top w:val="none" w:sz="0" w:space="0" w:color="auto"/>
                                                                                                <w:left w:val="none" w:sz="0" w:space="0" w:color="auto"/>
                                                                                                <w:bottom w:val="none" w:sz="0" w:space="0" w:color="auto"/>
                                                                                                <w:right w:val="none" w:sz="0" w:space="0" w:color="auto"/>
                                                                                              </w:divBdr>
                                                                                            </w:div>
                                                                                          </w:divsChild>
                                                                                        </w:div>
                                                                                        <w:div w:id="1387795122">
                                                                                          <w:marLeft w:val="0"/>
                                                                                          <w:marRight w:val="0"/>
                                                                                          <w:marTop w:val="0"/>
                                                                                          <w:marBottom w:val="0"/>
                                                                                          <w:divBdr>
                                                                                            <w:top w:val="none" w:sz="0" w:space="0" w:color="auto"/>
                                                                                            <w:left w:val="none" w:sz="0" w:space="0" w:color="auto"/>
                                                                                            <w:bottom w:val="none" w:sz="0" w:space="0" w:color="auto"/>
                                                                                            <w:right w:val="none" w:sz="0" w:space="0" w:color="auto"/>
                                                                                          </w:divBdr>
                                                                                          <w:divsChild>
                                                                                            <w:div w:id="129901316">
                                                                                              <w:marLeft w:val="0"/>
                                                                                              <w:marRight w:val="0"/>
                                                                                              <w:marTop w:val="0"/>
                                                                                              <w:marBottom w:val="0"/>
                                                                                              <w:divBdr>
                                                                                                <w:top w:val="none" w:sz="0" w:space="0" w:color="auto"/>
                                                                                                <w:left w:val="none" w:sz="0" w:space="0" w:color="auto"/>
                                                                                                <w:bottom w:val="none" w:sz="0" w:space="0" w:color="auto"/>
                                                                                                <w:right w:val="none" w:sz="0" w:space="0" w:color="auto"/>
                                                                                              </w:divBdr>
                                                                                            </w:div>
                                                                                          </w:divsChild>
                                                                                        </w:div>
                                                                                        <w:div w:id="1432125110">
                                                                                          <w:marLeft w:val="0"/>
                                                                                          <w:marRight w:val="0"/>
                                                                                          <w:marTop w:val="0"/>
                                                                                          <w:marBottom w:val="0"/>
                                                                                          <w:divBdr>
                                                                                            <w:top w:val="none" w:sz="0" w:space="0" w:color="auto"/>
                                                                                            <w:left w:val="none" w:sz="0" w:space="0" w:color="auto"/>
                                                                                            <w:bottom w:val="none" w:sz="0" w:space="0" w:color="auto"/>
                                                                                            <w:right w:val="none" w:sz="0" w:space="0" w:color="auto"/>
                                                                                          </w:divBdr>
                                                                                          <w:divsChild>
                                                                                            <w:div w:id="2082020306">
                                                                                              <w:marLeft w:val="0"/>
                                                                                              <w:marRight w:val="0"/>
                                                                                              <w:marTop w:val="0"/>
                                                                                              <w:marBottom w:val="0"/>
                                                                                              <w:divBdr>
                                                                                                <w:top w:val="none" w:sz="0" w:space="0" w:color="auto"/>
                                                                                                <w:left w:val="none" w:sz="0" w:space="0" w:color="auto"/>
                                                                                                <w:bottom w:val="none" w:sz="0" w:space="0" w:color="auto"/>
                                                                                                <w:right w:val="none" w:sz="0" w:space="0" w:color="auto"/>
                                                                                              </w:divBdr>
                                                                                            </w:div>
                                                                                          </w:divsChild>
                                                                                        </w:div>
                                                                                        <w:div w:id="1587034808">
                                                                                          <w:marLeft w:val="0"/>
                                                                                          <w:marRight w:val="0"/>
                                                                                          <w:marTop w:val="0"/>
                                                                                          <w:marBottom w:val="0"/>
                                                                                          <w:divBdr>
                                                                                            <w:top w:val="none" w:sz="0" w:space="0" w:color="auto"/>
                                                                                            <w:left w:val="none" w:sz="0" w:space="0" w:color="auto"/>
                                                                                            <w:bottom w:val="none" w:sz="0" w:space="0" w:color="auto"/>
                                                                                            <w:right w:val="none" w:sz="0" w:space="0" w:color="auto"/>
                                                                                          </w:divBdr>
                                                                                          <w:divsChild>
                                                                                            <w:div w:id="1387990880">
                                                                                              <w:marLeft w:val="0"/>
                                                                                              <w:marRight w:val="0"/>
                                                                                              <w:marTop w:val="0"/>
                                                                                              <w:marBottom w:val="0"/>
                                                                                              <w:divBdr>
                                                                                                <w:top w:val="none" w:sz="0" w:space="0" w:color="auto"/>
                                                                                                <w:left w:val="none" w:sz="0" w:space="0" w:color="auto"/>
                                                                                                <w:bottom w:val="none" w:sz="0" w:space="0" w:color="auto"/>
                                                                                                <w:right w:val="none" w:sz="0" w:space="0" w:color="auto"/>
                                                                                              </w:divBdr>
                                                                                            </w:div>
                                                                                          </w:divsChild>
                                                                                        </w:div>
                                                                                        <w:div w:id="1825317791">
                                                                                          <w:marLeft w:val="0"/>
                                                                                          <w:marRight w:val="0"/>
                                                                                          <w:marTop w:val="0"/>
                                                                                          <w:marBottom w:val="0"/>
                                                                                          <w:divBdr>
                                                                                            <w:top w:val="none" w:sz="0" w:space="0" w:color="auto"/>
                                                                                            <w:left w:val="none" w:sz="0" w:space="0" w:color="auto"/>
                                                                                            <w:bottom w:val="none" w:sz="0" w:space="0" w:color="auto"/>
                                                                                            <w:right w:val="none" w:sz="0" w:space="0" w:color="auto"/>
                                                                                          </w:divBdr>
                                                                                          <w:divsChild>
                                                                                            <w:div w:id="155535535">
                                                                                              <w:marLeft w:val="0"/>
                                                                                              <w:marRight w:val="0"/>
                                                                                              <w:marTop w:val="0"/>
                                                                                              <w:marBottom w:val="0"/>
                                                                                              <w:divBdr>
                                                                                                <w:top w:val="none" w:sz="0" w:space="0" w:color="auto"/>
                                                                                                <w:left w:val="none" w:sz="0" w:space="0" w:color="auto"/>
                                                                                                <w:bottom w:val="none" w:sz="0" w:space="0" w:color="auto"/>
                                                                                                <w:right w:val="none" w:sz="0" w:space="0" w:color="auto"/>
                                                                                              </w:divBdr>
                                                                                            </w:div>
                                                                                          </w:divsChild>
                                                                                        </w:div>
                                                                                        <w:div w:id="1891454488">
                                                                                          <w:marLeft w:val="0"/>
                                                                                          <w:marRight w:val="0"/>
                                                                                          <w:marTop w:val="0"/>
                                                                                          <w:marBottom w:val="0"/>
                                                                                          <w:divBdr>
                                                                                            <w:top w:val="none" w:sz="0" w:space="0" w:color="auto"/>
                                                                                            <w:left w:val="none" w:sz="0" w:space="0" w:color="auto"/>
                                                                                            <w:bottom w:val="none" w:sz="0" w:space="0" w:color="auto"/>
                                                                                            <w:right w:val="none" w:sz="0" w:space="0" w:color="auto"/>
                                                                                          </w:divBdr>
                                                                                          <w:divsChild>
                                                                                            <w:div w:id="2136750474">
                                                                                              <w:marLeft w:val="0"/>
                                                                                              <w:marRight w:val="0"/>
                                                                                              <w:marTop w:val="0"/>
                                                                                              <w:marBottom w:val="0"/>
                                                                                              <w:divBdr>
                                                                                                <w:top w:val="none" w:sz="0" w:space="0" w:color="auto"/>
                                                                                                <w:left w:val="none" w:sz="0" w:space="0" w:color="auto"/>
                                                                                                <w:bottom w:val="none" w:sz="0" w:space="0" w:color="auto"/>
                                                                                                <w:right w:val="none" w:sz="0" w:space="0" w:color="auto"/>
                                                                                              </w:divBdr>
                                                                                            </w:div>
                                                                                          </w:divsChild>
                                                                                        </w:div>
                                                                                        <w:div w:id="1903328984">
                                                                                          <w:marLeft w:val="0"/>
                                                                                          <w:marRight w:val="0"/>
                                                                                          <w:marTop w:val="0"/>
                                                                                          <w:marBottom w:val="0"/>
                                                                                          <w:divBdr>
                                                                                            <w:top w:val="none" w:sz="0" w:space="0" w:color="auto"/>
                                                                                            <w:left w:val="none" w:sz="0" w:space="0" w:color="auto"/>
                                                                                            <w:bottom w:val="none" w:sz="0" w:space="0" w:color="auto"/>
                                                                                            <w:right w:val="none" w:sz="0" w:space="0" w:color="auto"/>
                                                                                          </w:divBdr>
                                                                                          <w:divsChild>
                                                                                            <w:div w:id="210113924">
                                                                                              <w:marLeft w:val="0"/>
                                                                                              <w:marRight w:val="0"/>
                                                                                              <w:marTop w:val="0"/>
                                                                                              <w:marBottom w:val="0"/>
                                                                                              <w:divBdr>
                                                                                                <w:top w:val="none" w:sz="0" w:space="0" w:color="auto"/>
                                                                                                <w:left w:val="none" w:sz="0" w:space="0" w:color="auto"/>
                                                                                                <w:bottom w:val="none" w:sz="0" w:space="0" w:color="auto"/>
                                                                                                <w:right w:val="none" w:sz="0" w:space="0" w:color="auto"/>
                                                                                              </w:divBdr>
                                                                                            </w:div>
                                                                                          </w:divsChild>
                                                                                        </w:div>
                                                                                        <w:div w:id="1926719609">
                                                                                          <w:marLeft w:val="0"/>
                                                                                          <w:marRight w:val="0"/>
                                                                                          <w:marTop w:val="0"/>
                                                                                          <w:marBottom w:val="0"/>
                                                                                          <w:divBdr>
                                                                                            <w:top w:val="none" w:sz="0" w:space="0" w:color="auto"/>
                                                                                            <w:left w:val="none" w:sz="0" w:space="0" w:color="auto"/>
                                                                                            <w:bottom w:val="none" w:sz="0" w:space="0" w:color="auto"/>
                                                                                            <w:right w:val="none" w:sz="0" w:space="0" w:color="auto"/>
                                                                                          </w:divBdr>
                                                                                          <w:divsChild>
                                                                                            <w:div w:id="641619977">
                                                                                              <w:marLeft w:val="0"/>
                                                                                              <w:marRight w:val="0"/>
                                                                                              <w:marTop w:val="0"/>
                                                                                              <w:marBottom w:val="0"/>
                                                                                              <w:divBdr>
                                                                                                <w:top w:val="none" w:sz="0" w:space="0" w:color="auto"/>
                                                                                                <w:left w:val="none" w:sz="0" w:space="0" w:color="auto"/>
                                                                                                <w:bottom w:val="none" w:sz="0" w:space="0" w:color="auto"/>
                                                                                                <w:right w:val="none" w:sz="0" w:space="0" w:color="auto"/>
                                                                                              </w:divBdr>
                                                                                            </w:div>
                                                                                          </w:divsChild>
                                                                                        </w:div>
                                                                                        <w:div w:id="2038463010">
                                                                                          <w:marLeft w:val="0"/>
                                                                                          <w:marRight w:val="0"/>
                                                                                          <w:marTop w:val="0"/>
                                                                                          <w:marBottom w:val="0"/>
                                                                                          <w:divBdr>
                                                                                            <w:top w:val="none" w:sz="0" w:space="0" w:color="auto"/>
                                                                                            <w:left w:val="none" w:sz="0" w:space="0" w:color="auto"/>
                                                                                            <w:bottom w:val="none" w:sz="0" w:space="0" w:color="auto"/>
                                                                                            <w:right w:val="none" w:sz="0" w:space="0" w:color="auto"/>
                                                                                          </w:divBdr>
                                                                                          <w:divsChild>
                                                                                            <w:div w:id="1263800775">
                                                                                              <w:marLeft w:val="0"/>
                                                                                              <w:marRight w:val="0"/>
                                                                                              <w:marTop w:val="0"/>
                                                                                              <w:marBottom w:val="0"/>
                                                                                              <w:divBdr>
                                                                                                <w:top w:val="none" w:sz="0" w:space="0" w:color="auto"/>
                                                                                                <w:left w:val="none" w:sz="0" w:space="0" w:color="auto"/>
                                                                                                <w:bottom w:val="none" w:sz="0" w:space="0" w:color="auto"/>
                                                                                                <w:right w:val="none" w:sz="0" w:space="0" w:color="auto"/>
                                                                                              </w:divBdr>
                                                                                            </w:div>
                                                                                          </w:divsChild>
                                                                                        </w:div>
                                                                                        <w:div w:id="2046363793">
                                                                                          <w:marLeft w:val="0"/>
                                                                                          <w:marRight w:val="0"/>
                                                                                          <w:marTop w:val="0"/>
                                                                                          <w:marBottom w:val="0"/>
                                                                                          <w:divBdr>
                                                                                            <w:top w:val="none" w:sz="0" w:space="0" w:color="auto"/>
                                                                                            <w:left w:val="none" w:sz="0" w:space="0" w:color="auto"/>
                                                                                            <w:bottom w:val="none" w:sz="0" w:space="0" w:color="auto"/>
                                                                                            <w:right w:val="none" w:sz="0" w:space="0" w:color="auto"/>
                                                                                          </w:divBdr>
                                                                                          <w:divsChild>
                                                                                            <w:div w:id="670062554">
                                                                                              <w:marLeft w:val="0"/>
                                                                                              <w:marRight w:val="0"/>
                                                                                              <w:marTop w:val="0"/>
                                                                                              <w:marBottom w:val="0"/>
                                                                                              <w:divBdr>
                                                                                                <w:top w:val="none" w:sz="0" w:space="0" w:color="auto"/>
                                                                                                <w:left w:val="none" w:sz="0" w:space="0" w:color="auto"/>
                                                                                                <w:bottom w:val="none" w:sz="0" w:space="0" w:color="auto"/>
                                                                                                <w:right w:val="none" w:sz="0" w:space="0" w:color="auto"/>
                                                                                              </w:divBdr>
                                                                                            </w:div>
                                                                                          </w:divsChild>
                                                                                        </w:div>
                                                                                        <w:div w:id="2075228840">
                                                                                          <w:marLeft w:val="0"/>
                                                                                          <w:marRight w:val="0"/>
                                                                                          <w:marTop w:val="0"/>
                                                                                          <w:marBottom w:val="0"/>
                                                                                          <w:divBdr>
                                                                                            <w:top w:val="none" w:sz="0" w:space="0" w:color="auto"/>
                                                                                            <w:left w:val="none" w:sz="0" w:space="0" w:color="auto"/>
                                                                                            <w:bottom w:val="none" w:sz="0" w:space="0" w:color="auto"/>
                                                                                            <w:right w:val="none" w:sz="0" w:space="0" w:color="auto"/>
                                                                                          </w:divBdr>
                                                                                          <w:divsChild>
                                                                                            <w:div w:id="20947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93616">
                                                                                  <w:marLeft w:val="0"/>
                                                                                  <w:marRight w:val="0"/>
                                                                                  <w:marTop w:val="0"/>
                                                                                  <w:marBottom w:val="0"/>
                                                                                  <w:divBdr>
                                                                                    <w:top w:val="none" w:sz="0" w:space="0" w:color="auto"/>
                                                                                    <w:left w:val="none" w:sz="0" w:space="0" w:color="auto"/>
                                                                                    <w:bottom w:val="none" w:sz="0" w:space="0" w:color="auto"/>
                                                                                    <w:right w:val="none" w:sz="0" w:space="0" w:color="auto"/>
                                                                                  </w:divBdr>
                                                                                </w:div>
                                                                                <w:div w:id="696542872">
                                                                                  <w:marLeft w:val="0"/>
                                                                                  <w:marRight w:val="0"/>
                                                                                  <w:marTop w:val="0"/>
                                                                                  <w:marBottom w:val="0"/>
                                                                                  <w:divBdr>
                                                                                    <w:top w:val="none" w:sz="0" w:space="0" w:color="auto"/>
                                                                                    <w:left w:val="none" w:sz="0" w:space="0" w:color="auto"/>
                                                                                    <w:bottom w:val="none" w:sz="0" w:space="0" w:color="auto"/>
                                                                                    <w:right w:val="none" w:sz="0" w:space="0" w:color="auto"/>
                                                                                  </w:divBdr>
                                                                                </w:div>
                                                                                <w:div w:id="714432161">
                                                                                  <w:marLeft w:val="0"/>
                                                                                  <w:marRight w:val="0"/>
                                                                                  <w:marTop w:val="0"/>
                                                                                  <w:marBottom w:val="0"/>
                                                                                  <w:divBdr>
                                                                                    <w:top w:val="none" w:sz="0" w:space="0" w:color="auto"/>
                                                                                    <w:left w:val="none" w:sz="0" w:space="0" w:color="auto"/>
                                                                                    <w:bottom w:val="none" w:sz="0" w:space="0" w:color="auto"/>
                                                                                    <w:right w:val="none" w:sz="0" w:space="0" w:color="auto"/>
                                                                                  </w:divBdr>
                                                                                </w:div>
                                                                                <w:div w:id="762916122">
                                                                                  <w:marLeft w:val="0"/>
                                                                                  <w:marRight w:val="0"/>
                                                                                  <w:marTop w:val="0"/>
                                                                                  <w:marBottom w:val="0"/>
                                                                                  <w:divBdr>
                                                                                    <w:top w:val="none" w:sz="0" w:space="0" w:color="auto"/>
                                                                                    <w:left w:val="none" w:sz="0" w:space="0" w:color="auto"/>
                                                                                    <w:bottom w:val="none" w:sz="0" w:space="0" w:color="auto"/>
                                                                                    <w:right w:val="none" w:sz="0" w:space="0" w:color="auto"/>
                                                                                  </w:divBdr>
                                                                                </w:div>
                                                                                <w:div w:id="1007293725">
                                                                                  <w:marLeft w:val="0"/>
                                                                                  <w:marRight w:val="0"/>
                                                                                  <w:marTop w:val="0"/>
                                                                                  <w:marBottom w:val="0"/>
                                                                                  <w:divBdr>
                                                                                    <w:top w:val="none" w:sz="0" w:space="0" w:color="auto"/>
                                                                                    <w:left w:val="none" w:sz="0" w:space="0" w:color="auto"/>
                                                                                    <w:bottom w:val="none" w:sz="0" w:space="0" w:color="auto"/>
                                                                                    <w:right w:val="none" w:sz="0" w:space="0" w:color="auto"/>
                                                                                  </w:divBdr>
                                                                                </w:div>
                                                                                <w:div w:id="1593509325">
                                                                                  <w:marLeft w:val="0"/>
                                                                                  <w:marRight w:val="0"/>
                                                                                  <w:marTop w:val="0"/>
                                                                                  <w:marBottom w:val="0"/>
                                                                                  <w:divBdr>
                                                                                    <w:top w:val="none" w:sz="0" w:space="0" w:color="auto"/>
                                                                                    <w:left w:val="none" w:sz="0" w:space="0" w:color="auto"/>
                                                                                    <w:bottom w:val="none" w:sz="0" w:space="0" w:color="auto"/>
                                                                                    <w:right w:val="none" w:sz="0" w:space="0" w:color="auto"/>
                                                                                  </w:divBdr>
                                                                                </w:div>
                                                                                <w:div w:id="1611234037">
                                                                                  <w:marLeft w:val="0"/>
                                                                                  <w:marRight w:val="0"/>
                                                                                  <w:marTop w:val="0"/>
                                                                                  <w:marBottom w:val="0"/>
                                                                                  <w:divBdr>
                                                                                    <w:top w:val="none" w:sz="0" w:space="0" w:color="auto"/>
                                                                                    <w:left w:val="none" w:sz="0" w:space="0" w:color="auto"/>
                                                                                    <w:bottom w:val="none" w:sz="0" w:space="0" w:color="auto"/>
                                                                                    <w:right w:val="none" w:sz="0" w:space="0" w:color="auto"/>
                                                                                  </w:divBdr>
                                                                                </w:div>
                                                                                <w:div w:id="1672946364">
                                                                                  <w:marLeft w:val="0"/>
                                                                                  <w:marRight w:val="0"/>
                                                                                  <w:marTop w:val="0"/>
                                                                                  <w:marBottom w:val="0"/>
                                                                                  <w:divBdr>
                                                                                    <w:top w:val="none" w:sz="0" w:space="0" w:color="auto"/>
                                                                                    <w:left w:val="none" w:sz="0" w:space="0" w:color="auto"/>
                                                                                    <w:bottom w:val="none" w:sz="0" w:space="0" w:color="auto"/>
                                                                                    <w:right w:val="none" w:sz="0" w:space="0" w:color="auto"/>
                                                                                  </w:divBdr>
                                                                                </w:div>
                                                                                <w:div w:id="1686977604">
                                                                                  <w:marLeft w:val="0"/>
                                                                                  <w:marRight w:val="0"/>
                                                                                  <w:marTop w:val="0"/>
                                                                                  <w:marBottom w:val="0"/>
                                                                                  <w:divBdr>
                                                                                    <w:top w:val="none" w:sz="0" w:space="0" w:color="auto"/>
                                                                                    <w:left w:val="none" w:sz="0" w:space="0" w:color="auto"/>
                                                                                    <w:bottom w:val="none" w:sz="0" w:space="0" w:color="auto"/>
                                                                                    <w:right w:val="none" w:sz="0" w:space="0" w:color="auto"/>
                                                                                  </w:divBdr>
                                                                                </w:div>
                                                                                <w:div w:id="1843819105">
                                                                                  <w:marLeft w:val="0"/>
                                                                                  <w:marRight w:val="0"/>
                                                                                  <w:marTop w:val="0"/>
                                                                                  <w:marBottom w:val="0"/>
                                                                                  <w:divBdr>
                                                                                    <w:top w:val="none" w:sz="0" w:space="0" w:color="auto"/>
                                                                                    <w:left w:val="none" w:sz="0" w:space="0" w:color="auto"/>
                                                                                    <w:bottom w:val="none" w:sz="0" w:space="0" w:color="auto"/>
                                                                                    <w:right w:val="none" w:sz="0" w:space="0" w:color="auto"/>
                                                                                  </w:divBdr>
                                                                                </w:div>
                                                                                <w:div w:id="19930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0575062">
      <w:bodyDiv w:val="1"/>
      <w:marLeft w:val="0"/>
      <w:marRight w:val="0"/>
      <w:marTop w:val="0"/>
      <w:marBottom w:val="0"/>
      <w:divBdr>
        <w:top w:val="none" w:sz="0" w:space="0" w:color="auto"/>
        <w:left w:val="none" w:sz="0" w:space="0" w:color="auto"/>
        <w:bottom w:val="none" w:sz="0" w:space="0" w:color="auto"/>
        <w:right w:val="none" w:sz="0" w:space="0" w:color="auto"/>
      </w:divBdr>
    </w:div>
    <w:div w:id="831411010">
      <w:bodyDiv w:val="1"/>
      <w:marLeft w:val="0"/>
      <w:marRight w:val="0"/>
      <w:marTop w:val="0"/>
      <w:marBottom w:val="0"/>
      <w:divBdr>
        <w:top w:val="none" w:sz="0" w:space="0" w:color="auto"/>
        <w:left w:val="none" w:sz="0" w:space="0" w:color="auto"/>
        <w:bottom w:val="none" w:sz="0" w:space="0" w:color="auto"/>
        <w:right w:val="none" w:sz="0" w:space="0" w:color="auto"/>
      </w:divBdr>
    </w:div>
    <w:div w:id="1122961811">
      <w:bodyDiv w:val="1"/>
      <w:marLeft w:val="0"/>
      <w:marRight w:val="0"/>
      <w:marTop w:val="0"/>
      <w:marBottom w:val="0"/>
      <w:divBdr>
        <w:top w:val="none" w:sz="0" w:space="0" w:color="auto"/>
        <w:left w:val="none" w:sz="0" w:space="0" w:color="auto"/>
        <w:bottom w:val="none" w:sz="0" w:space="0" w:color="auto"/>
        <w:right w:val="none" w:sz="0" w:space="0" w:color="auto"/>
      </w:divBdr>
    </w:div>
    <w:div w:id="152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95197761">
          <w:marLeft w:val="0"/>
          <w:marRight w:val="0"/>
          <w:marTop w:val="0"/>
          <w:marBottom w:val="0"/>
          <w:divBdr>
            <w:top w:val="none" w:sz="0" w:space="0" w:color="auto"/>
            <w:left w:val="none" w:sz="0" w:space="0" w:color="auto"/>
            <w:bottom w:val="none" w:sz="0" w:space="0" w:color="auto"/>
            <w:right w:val="none" w:sz="0" w:space="0" w:color="auto"/>
          </w:divBdr>
          <w:divsChild>
            <w:div w:id="1560903480">
              <w:marLeft w:val="0"/>
              <w:marRight w:val="0"/>
              <w:marTop w:val="0"/>
              <w:marBottom w:val="0"/>
              <w:divBdr>
                <w:top w:val="none" w:sz="0" w:space="0" w:color="auto"/>
                <w:left w:val="none" w:sz="0" w:space="0" w:color="auto"/>
                <w:bottom w:val="none" w:sz="0" w:space="0" w:color="auto"/>
                <w:right w:val="none" w:sz="0" w:space="0" w:color="auto"/>
              </w:divBdr>
              <w:divsChild>
                <w:div w:id="1902406326">
                  <w:marLeft w:val="0"/>
                  <w:marRight w:val="0"/>
                  <w:marTop w:val="0"/>
                  <w:marBottom w:val="0"/>
                  <w:divBdr>
                    <w:top w:val="none" w:sz="0" w:space="0" w:color="auto"/>
                    <w:left w:val="none" w:sz="0" w:space="0" w:color="auto"/>
                    <w:bottom w:val="none" w:sz="0" w:space="0" w:color="auto"/>
                    <w:right w:val="none" w:sz="0" w:space="0" w:color="auto"/>
                  </w:divBdr>
                  <w:divsChild>
                    <w:div w:id="410390682">
                      <w:marLeft w:val="0"/>
                      <w:marRight w:val="0"/>
                      <w:marTop w:val="0"/>
                      <w:marBottom w:val="0"/>
                      <w:divBdr>
                        <w:top w:val="none" w:sz="0" w:space="0" w:color="auto"/>
                        <w:left w:val="none" w:sz="0" w:space="0" w:color="auto"/>
                        <w:bottom w:val="none" w:sz="0" w:space="0" w:color="auto"/>
                        <w:right w:val="none" w:sz="0" w:space="0" w:color="auto"/>
                      </w:divBdr>
                      <w:divsChild>
                        <w:div w:id="1348099519">
                          <w:marLeft w:val="0"/>
                          <w:marRight w:val="0"/>
                          <w:marTop w:val="0"/>
                          <w:marBottom w:val="0"/>
                          <w:divBdr>
                            <w:top w:val="none" w:sz="0" w:space="0" w:color="auto"/>
                            <w:left w:val="none" w:sz="0" w:space="0" w:color="auto"/>
                            <w:bottom w:val="none" w:sz="0" w:space="0" w:color="auto"/>
                            <w:right w:val="none" w:sz="0" w:space="0" w:color="auto"/>
                          </w:divBdr>
                          <w:divsChild>
                            <w:div w:id="846218040">
                              <w:marLeft w:val="0"/>
                              <w:marRight w:val="0"/>
                              <w:marTop w:val="0"/>
                              <w:marBottom w:val="0"/>
                              <w:divBdr>
                                <w:top w:val="none" w:sz="0" w:space="0" w:color="auto"/>
                                <w:left w:val="none" w:sz="0" w:space="0" w:color="auto"/>
                                <w:bottom w:val="none" w:sz="0" w:space="0" w:color="auto"/>
                                <w:right w:val="none" w:sz="0" w:space="0" w:color="auto"/>
                              </w:divBdr>
                              <w:divsChild>
                                <w:div w:id="1918709911">
                                  <w:marLeft w:val="0"/>
                                  <w:marRight w:val="0"/>
                                  <w:marTop w:val="0"/>
                                  <w:marBottom w:val="0"/>
                                  <w:divBdr>
                                    <w:top w:val="none" w:sz="0" w:space="0" w:color="auto"/>
                                    <w:left w:val="none" w:sz="0" w:space="0" w:color="auto"/>
                                    <w:bottom w:val="none" w:sz="0" w:space="0" w:color="auto"/>
                                    <w:right w:val="none" w:sz="0" w:space="0" w:color="auto"/>
                                  </w:divBdr>
                                  <w:divsChild>
                                    <w:div w:id="2098747961">
                                      <w:marLeft w:val="0"/>
                                      <w:marRight w:val="0"/>
                                      <w:marTop w:val="0"/>
                                      <w:marBottom w:val="0"/>
                                      <w:divBdr>
                                        <w:top w:val="none" w:sz="0" w:space="0" w:color="auto"/>
                                        <w:left w:val="none" w:sz="0" w:space="0" w:color="auto"/>
                                        <w:bottom w:val="none" w:sz="0" w:space="0" w:color="auto"/>
                                        <w:right w:val="none" w:sz="0" w:space="0" w:color="auto"/>
                                      </w:divBdr>
                                      <w:divsChild>
                                        <w:div w:id="1199313301">
                                          <w:marLeft w:val="0"/>
                                          <w:marRight w:val="0"/>
                                          <w:marTop w:val="0"/>
                                          <w:marBottom w:val="0"/>
                                          <w:divBdr>
                                            <w:top w:val="none" w:sz="0" w:space="0" w:color="auto"/>
                                            <w:left w:val="none" w:sz="0" w:space="0" w:color="auto"/>
                                            <w:bottom w:val="none" w:sz="0" w:space="0" w:color="auto"/>
                                            <w:right w:val="none" w:sz="0" w:space="0" w:color="auto"/>
                                          </w:divBdr>
                                          <w:divsChild>
                                            <w:div w:id="1331757371">
                                              <w:marLeft w:val="0"/>
                                              <w:marRight w:val="0"/>
                                              <w:marTop w:val="0"/>
                                              <w:marBottom w:val="0"/>
                                              <w:divBdr>
                                                <w:top w:val="none" w:sz="0" w:space="0" w:color="auto"/>
                                                <w:left w:val="none" w:sz="0" w:space="0" w:color="auto"/>
                                                <w:bottom w:val="none" w:sz="0" w:space="0" w:color="auto"/>
                                                <w:right w:val="none" w:sz="0" w:space="0" w:color="auto"/>
                                              </w:divBdr>
                                              <w:divsChild>
                                                <w:div w:id="1900163217">
                                                  <w:marLeft w:val="0"/>
                                                  <w:marRight w:val="0"/>
                                                  <w:marTop w:val="0"/>
                                                  <w:marBottom w:val="0"/>
                                                  <w:divBdr>
                                                    <w:top w:val="none" w:sz="0" w:space="0" w:color="auto"/>
                                                    <w:left w:val="none" w:sz="0" w:space="0" w:color="auto"/>
                                                    <w:bottom w:val="none" w:sz="0" w:space="0" w:color="auto"/>
                                                    <w:right w:val="none" w:sz="0" w:space="0" w:color="auto"/>
                                                  </w:divBdr>
                                                  <w:divsChild>
                                                    <w:div w:id="1363943042">
                                                      <w:marLeft w:val="0"/>
                                                      <w:marRight w:val="0"/>
                                                      <w:marTop w:val="0"/>
                                                      <w:marBottom w:val="0"/>
                                                      <w:divBdr>
                                                        <w:top w:val="single" w:sz="6" w:space="0" w:color="auto"/>
                                                        <w:left w:val="none" w:sz="0" w:space="0" w:color="auto"/>
                                                        <w:bottom w:val="single" w:sz="6" w:space="0" w:color="auto"/>
                                                        <w:right w:val="none" w:sz="0" w:space="0" w:color="auto"/>
                                                      </w:divBdr>
                                                      <w:divsChild>
                                                        <w:div w:id="1678845093">
                                                          <w:marLeft w:val="0"/>
                                                          <w:marRight w:val="0"/>
                                                          <w:marTop w:val="0"/>
                                                          <w:marBottom w:val="0"/>
                                                          <w:divBdr>
                                                            <w:top w:val="none" w:sz="0" w:space="0" w:color="auto"/>
                                                            <w:left w:val="none" w:sz="0" w:space="0" w:color="auto"/>
                                                            <w:bottom w:val="none" w:sz="0" w:space="0" w:color="auto"/>
                                                            <w:right w:val="none" w:sz="0" w:space="0" w:color="auto"/>
                                                          </w:divBdr>
                                                          <w:divsChild>
                                                            <w:div w:id="1399867256">
                                                              <w:marLeft w:val="0"/>
                                                              <w:marRight w:val="0"/>
                                                              <w:marTop w:val="0"/>
                                                              <w:marBottom w:val="0"/>
                                                              <w:divBdr>
                                                                <w:top w:val="none" w:sz="0" w:space="0" w:color="auto"/>
                                                                <w:left w:val="none" w:sz="0" w:space="0" w:color="auto"/>
                                                                <w:bottom w:val="none" w:sz="0" w:space="0" w:color="auto"/>
                                                                <w:right w:val="none" w:sz="0" w:space="0" w:color="auto"/>
                                                              </w:divBdr>
                                                              <w:divsChild>
                                                                <w:div w:id="1897813520">
                                                                  <w:marLeft w:val="0"/>
                                                                  <w:marRight w:val="0"/>
                                                                  <w:marTop w:val="0"/>
                                                                  <w:marBottom w:val="0"/>
                                                                  <w:divBdr>
                                                                    <w:top w:val="none" w:sz="0" w:space="0" w:color="auto"/>
                                                                    <w:left w:val="none" w:sz="0" w:space="0" w:color="auto"/>
                                                                    <w:bottom w:val="none" w:sz="0" w:space="0" w:color="auto"/>
                                                                    <w:right w:val="none" w:sz="0" w:space="0" w:color="auto"/>
                                                                  </w:divBdr>
                                                                  <w:divsChild>
                                                                    <w:div w:id="711540256">
                                                                      <w:marLeft w:val="0"/>
                                                                      <w:marRight w:val="0"/>
                                                                      <w:marTop w:val="0"/>
                                                                      <w:marBottom w:val="0"/>
                                                                      <w:divBdr>
                                                                        <w:top w:val="none" w:sz="0" w:space="0" w:color="auto"/>
                                                                        <w:left w:val="none" w:sz="0" w:space="0" w:color="auto"/>
                                                                        <w:bottom w:val="none" w:sz="0" w:space="0" w:color="auto"/>
                                                                        <w:right w:val="none" w:sz="0" w:space="0" w:color="auto"/>
                                                                      </w:divBdr>
                                                                      <w:divsChild>
                                                                        <w:div w:id="874199772">
                                                                          <w:marLeft w:val="0"/>
                                                                          <w:marRight w:val="0"/>
                                                                          <w:marTop w:val="0"/>
                                                                          <w:marBottom w:val="0"/>
                                                                          <w:divBdr>
                                                                            <w:top w:val="none" w:sz="0" w:space="0" w:color="auto"/>
                                                                            <w:left w:val="none" w:sz="0" w:space="0" w:color="auto"/>
                                                                            <w:bottom w:val="none" w:sz="0" w:space="0" w:color="auto"/>
                                                                            <w:right w:val="none" w:sz="0" w:space="0" w:color="auto"/>
                                                                          </w:divBdr>
                                                                          <w:divsChild>
                                                                            <w:div w:id="1981424060">
                                                                              <w:marLeft w:val="0"/>
                                                                              <w:marRight w:val="0"/>
                                                                              <w:marTop w:val="0"/>
                                                                              <w:marBottom w:val="0"/>
                                                                              <w:divBdr>
                                                                                <w:top w:val="none" w:sz="0" w:space="0" w:color="auto"/>
                                                                                <w:left w:val="none" w:sz="0" w:space="0" w:color="auto"/>
                                                                                <w:bottom w:val="none" w:sz="0" w:space="0" w:color="auto"/>
                                                                                <w:right w:val="none" w:sz="0" w:space="0" w:color="auto"/>
                                                                              </w:divBdr>
                                                                              <w:divsChild>
                                                                                <w:div w:id="79453107">
                                                                                  <w:marLeft w:val="0"/>
                                                                                  <w:marRight w:val="0"/>
                                                                                  <w:marTop w:val="0"/>
                                                                                  <w:marBottom w:val="0"/>
                                                                                  <w:divBdr>
                                                                                    <w:top w:val="none" w:sz="0" w:space="0" w:color="auto"/>
                                                                                    <w:left w:val="none" w:sz="0" w:space="0" w:color="auto"/>
                                                                                    <w:bottom w:val="none" w:sz="0" w:space="0" w:color="auto"/>
                                                                                    <w:right w:val="none" w:sz="0" w:space="0" w:color="auto"/>
                                                                                  </w:divBdr>
                                                                                </w:div>
                                                                                <w:div w:id="299917954">
                                                                                  <w:marLeft w:val="0"/>
                                                                                  <w:marRight w:val="0"/>
                                                                                  <w:marTop w:val="0"/>
                                                                                  <w:marBottom w:val="0"/>
                                                                                  <w:divBdr>
                                                                                    <w:top w:val="none" w:sz="0" w:space="0" w:color="auto"/>
                                                                                    <w:left w:val="none" w:sz="0" w:space="0" w:color="auto"/>
                                                                                    <w:bottom w:val="none" w:sz="0" w:space="0" w:color="auto"/>
                                                                                    <w:right w:val="none" w:sz="0" w:space="0" w:color="auto"/>
                                                                                  </w:divBdr>
                                                                                </w:div>
                                                                                <w:div w:id="331224377">
                                                                                  <w:marLeft w:val="0"/>
                                                                                  <w:marRight w:val="0"/>
                                                                                  <w:marTop w:val="0"/>
                                                                                  <w:marBottom w:val="0"/>
                                                                                  <w:divBdr>
                                                                                    <w:top w:val="none" w:sz="0" w:space="0" w:color="auto"/>
                                                                                    <w:left w:val="none" w:sz="0" w:space="0" w:color="auto"/>
                                                                                    <w:bottom w:val="none" w:sz="0" w:space="0" w:color="auto"/>
                                                                                    <w:right w:val="none" w:sz="0" w:space="0" w:color="auto"/>
                                                                                  </w:divBdr>
                                                                                </w:div>
                                                                                <w:div w:id="348802929">
                                                                                  <w:marLeft w:val="0"/>
                                                                                  <w:marRight w:val="0"/>
                                                                                  <w:marTop w:val="0"/>
                                                                                  <w:marBottom w:val="0"/>
                                                                                  <w:divBdr>
                                                                                    <w:top w:val="none" w:sz="0" w:space="0" w:color="auto"/>
                                                                                    <w:left w:val="none" w:sz="0" w:space="0" w:color="auto"/>
                                                                                    <w:bottom w:val="none" w:sz="0" w:space="0" w:color="auto"/>
                                                                                    <w:right w:val="none" w:sz="0" w:space="0" w:color="auto"/>
                                                                                  </w:divBdr>
                                                                                </w:div>
                                                                                <w:div w:id="383528780">
                                                                                  <w:marLeft w:val="0"/>
                                                                                  <w:marRight w:val="0"/>
                                                                                  <w:marTop w:val="0"/>
                                                                                  <w:marBottom w:val="0"/>
                                                                                  <w:divBdr>
                                                                                    <w:top w:val="none" w:sz="0" w:space="0" w:color="auto"/>
                                                                                    <w:left w:val="none" w:sz="0" w:space="0" w:color="auto"/>
                                                                                    <w:bottom w:val="none" w:sz="0" w:space="0" w:color="auto"/>
                                                                                    <w:right w:val="none" w:sz="0" w:space="0" w:color="auto"/>
                                                                                  </w:divBdr>
                                                                                </w:div>
                                                                                <w:div w:id="497844146">
                                                                                  <w:marLeft w:val="0"/>
                                                                                  <w:marRight w:val="0"/>
                                                                                  <w:marTop w:val="0"/>
                                                                                  <w:marBottom w:val="0"/>
                                                                                  <w:divBdr>
                                                                                    <w:top w:val="none" w:sz="0" w:space="0" w:color="auto"/>
                                                                                    <w:left w:val="none" w:sz="0" w:space="0" w:color="auto"/>
                                                                                    <w:bottom w:val="none" w:sz="0" w:space="0" w:color="auto"/>
                                                                                    <w:right w:val="none" w:sz="0" w:space="0" w:color="auto"/>
                                                                                  </w:divBdr>
                                                                                </w:div>
                                                                                <w:div w:id="535774800">
                                                                                  <w:marLeft w:val="0"/>
                                                                                  <w:marRight w:val="0"/>
                                                                                  <w:marTop w:val="0"/>
                                                                                  <w:marBottom w:val="0"/>
                                                                                  <w:divBdr>
                                                                                    <w:top w:val="none" w:sz="0" w:space="0" w:color="auto"/>
                                                                                    <w:left w:val="none" w:sz="0" w:space="0" w:color="auto"/>
                                                                                    <w:bottom w:val="none" w:sz="0" w:space="0" w:color="auto"/>
                                                                                    <w:right w:val="none" w:sz="0" w:space="0" w:color="auto"/>
                                                                                  </w:divBdr>
                                                                                </w:div>
                                                                                <w:div w:id="716315266">
                                                                                  <w:marLeft w:val="0"/>
                                                                                  <w:marRight w:val="0"/>
                                                                                  <w:marTop w:val="0"/>
                                                                                  <w:marBottom w:val="0"/>
                                                                                  <w:divBdr>
                                                                                    <w:top w:val="none" w:sz="0" w:space="0" w:color="auto"/>
                                                                                    <w:left w:val="none" w:sz="0" w:space="0" w:color="auto"/>
                                                                                    <w:bottom w:val="none" w:sz="0" w:space="0" w:color="auto"/>
                                                                                    <w:right w:val="none" w:sz="0" w:space="0" w:color="auto"/>
                                                                                  </w:divBdr>
                                                                                </w:div>
                                                                                <w:div w:id="732584184">
                                                                                  <w:marLeft w:val="0"/>
                                                                                  <w:marRight w:val="0"/>
                                                                                  <w:marTop w:val="0"/>
                                                                                  <w:marBottom w:val="0"/>
                                                                                  <w:divBdr>
                                                                                    <w:top w:val="none" w:sz="0" w:space="0" w:color="auto"/>
                                                                                    <w:left w:val="none" w:sz="0" w:space="0" w:color="auto"/>
                                                                                    <w:bottom w:val="none" w:sz="0" w:space="0" w:color="auto"/>
                                                                                    <w:right w:val="none" w:sz="0" w:space="0" w:color="auto"/>
                                                                                  </w:divBdr>
                                                                                </w:div>
                                                                                <w:div w:id="734358018">
                                                                                  <w:marLeft w:val="0"/>
                                                                                  <w:marRight w:val="0"/>
                                                                                  <w:marTop w:val="0"/>
                                                                                  <w:marBottom w:val="0"/>
                                                                                  <w:divBdr>
                                                                                    <w:top w:val="none" w:sz="0" w:space="0" w:color="auto"/>
                                                                                    <w:left w:val="none" w:sz="0" w:space="0" w:color="auto"/>
                                                                                    <w:bottom w:val="none" w:sz="0" w:space="0" w:color="auto"/>
                                                                                    <w:right w:val="none" w:sz="0" w:space="0" w:color="auto"/>
                                                                                  </w:divBdr>
                                                                                  <w:divsChild>
                                                                                    <w:div w:id="480316444">
                                                                                      <w:marLeft w:val="-75"/>
                                                                                      <w:marRight w:val="0"/>
                                                                                      <w:marTop w:val="30"/>
                                                                                      <w:marBottom w:val="30"/>
                                                                                      <w:divBdr>
                                                                                        <w:top w:val="none" w:sz="0" w:space="0" w:color="auto"/>
                                                                                        <w:left w:val="none" w:sz="0" w:space="0" w:color="auto"/>
                                                                                        <w:bottom w:val="none" w:sz="0" w:space="0" w:color="auto"/>
                                                                                        <w:right w:val="none" w:sz="0" w:space="0" w:color="auto"/>
                                                                                      </w:divBdr>
                                                                                      <w:divsChild>
                                                                                        <w:div w:id="402938">
                                                                                          <w:marLeft w:val="0"/>
                                                                                          <w:marRight w:val="0"/>
                                                                                          <w:marTop w:val="0"/>
                                                                                          <w:marBottom w:val="0"/>
                                                                                          <w:divBdr>
                                                                                            <w:top w:val="none" w:sz="0" w:space="0" w:color="auto"/>
                                                                                            <w:left w:val="none" w:sz="0" w:space="0" w:color="auto"/>
                                                                                            <w:bottom w:val="none" w:sz="0" w:space="0" w:color="auto"/>
                                                                                            <w:right w:val="none" w:sz="0" w:space="0" w:color="auto"/>
                                                                                          </w:divBdr>
                                                                                          <w:divsChild>
                                                                                            <w:div w:id="372466358">
                                                                                              <w:marLeft w:val="0"/>
                                                                                              <w:marRight w:val="0"/>
                                                                                              <w:marTop w:val="0"/>
                                                                                              <w:marBottom w:val="0"/>
                                                                                              <w:divBdr>
                                                                                                <w:top w:val="none" w:sz="0" w:space="0" w:color="auto"/>
                                                                                                <w:left w:val="none" w:sz="0" w:space="0" w:color="auto"/>
                                                                                                <w:bottom w:val="none" w:sz="0" w:space="0" w:color="auto"/>
                                                                                                <w:right w:val="none" w:sz="0" w:space="0" w:color="auto"/>
                                                                                              </w:divBdr>
                                                                                            </w:div>
                                                                                          </w:divsChild>
                                                                                        </w:div>
                                                                                        <w:div w:id="158231380">
                                                                                          <w:marLeft w:val="0"/>
                                                                                          <w:marRight w:val="0"/>
                                                                                          <w:marTop w:val="0"/>
                                                                                          <w:marBottom w:val="0"/>
                                                                                          <w:divBdr>
                                                                                            <w:top w:val="none" w:sz="0" w:space="0" w:color="auto"/>
                                                                                            <w:left w:val="none" w:sz="0" w:space="0" w:color="auto"/>
                                                                                            <w:bottom w:val="none" w:sz="0" w:space="0" w:color="auto"/>
                                                                                            <w:right w:val="none" w:sz="0" w:space="0" w:color="auto"/>
                                                                                          </w:divBdr>
                                                                                          <w:divsChild>
                                                                                            <w:div w:id="625892305">
                                                                                              <w:marLeft w:val="0"/>
                                                                                              <w:marRight w:val="0"/>
                                                                                              <w:marTop w:val="0"/>
                                                                                              <w:marBottom w:val="0"/>
                                                                                              <w:divBdr>
                                                                                                <w:top w:val="none" w:sz="0" w:space="0" w:color="auto"/>
                                                                                                <w:left w:val="none" w:sz="0" w:space="0" w:color="auto"/>
                                                                                                <w:bottom w:val="none" w:sz="0" w:space="0" w:color="auto"/>
                                                                                                <w:right w:val="none" w:sz="0" w:space="0" w:color="auto"/>
                                                                                              </w:divBdr>
                                                                                            </w:div>
                                                                                          </w:divsChild>
                                                                                        </w:div>
                                                                                        <w:div w:id="307395336">
                                                                                          <w:marLeft w:val="0"/>
                                                                                          <w:marRight w:val="0"/>
                                                                                          <w:marTop w:val="0"/>
                                                                                          <w:marBottom w:val="0"/>
                                                                                          <w:divBdr>
                                                                                            <w:top w:val="none" w:sz="0" w:space="0" w:color="auto"/>
                                                                                            <w:left w:val="none" w:sz="0" w:space="0" w:color="auto"/>
                                                                                            <w:bottom w:val="none" w:sz="0" w:space="0" w:color="auto"/>
                                                                                            <w:right w:val="none" w:sz="0" w:space="0" w:color="auto"/>
                                                                                          </w:divBdr>
                                                                                          <w:divsChild>
                                                                                            <w:div w:id="1648701384">
                                                                                              <w:marLeft w:val="0"/>
                                                                                              <w:marRight w:val="0"/>
                                                                                              <w:marTop w:val="0"/>
                                                                                              <w:marBottom w:val="0"/>
                                                                                              <w:divBdr>
                                                                                                <w:top w:val="none" w:sz="0" w:space="0" w:color="auto"/>
                                                                                                <w:left w:val="none" w:sz="0" w:space="0" w:color="auto"/>
                                                                                                <w:bottom w:val="none" w:sz="0" w:space="0" w:color="auto"/>
                                                                                                <w:right w:val="none" w:sz="0" w:space="0" w:color="auto"/>
                                                                                              </w:divBdr>
                                                                                            </w:div>
                                                                                          </w:divsChild>
                                                                                        </w:div>
                                                                                        <w:div w:id="329648823">
                                                                                          <w:marLeft w:val="0"/>
                                                                                          <w:marRight w:val="0"/>
                                                                                          <w:marTop w:val="0"/>
                                                                                          <w:marBottom w:val="0"/>
                                                                                          <w:divBdr>
                                                                                            <w:top w:val="none" w:sz="0" w:space="0" w:color="auto"/>
                                                                                            <w:left w:val="none" w:sz="0" w:space="0" w:color="auto"/>
                                                                                            <w:bottom w:val="none" w:sz="0" w:space="0" w:color="auto"/>
                                                                                            <w:right w:val="none" w:sz="0" w:space="0" w:color="auto"/>
                                                                                          </w:divBdr>
                                                                                          <w:divsChild>
                                                                                            <w:div w:id="1511412405">
                                                                                              <w:marLeft w:val="0"/>
                                                                                              <w:marRight w:val="0"/>
                                                                                              <w:marTop w:val="0"/>
                                                                                              <w:marBottom w:val="0"/>
                                                                                              <w:divBdr>
                                                                                                <w:top w:val="none" w:sz="0" w:space="0" w:color="auto"/>
                                                                                                <w:left w:val="none" w:sz="0" w:space="0" w:color="auto"/>
                                                                                                <w:bottom w:val="none" w:sz="0" w:space="0" w:color="auto"/>
                                                                                                <w:right w:val="none" w:sz="0" w:space="0" w:color="auto"/>
                                                                                              </w:divBdr>
                                                                                            </w:div>
                                                                                          </w:divsChild>
                                                                                        </w:div>
                                                                                        <w:div w:id="403456393">
                                                                                          <w:marLeft w:val="0"/>
                                                                                          <w:marRight w:val="0"/>
                                                                                          <w:marTop w:val="0"/>
                                                                                          <w:marBottom w:val="0"/>
                                                                                          <w:divBdr>
                                                                                            <w:top w:val="none" w:sz="0" w:space="0" w:color="auto"/>
                                                                                            <w:left w:val="none" w:sz="0" w:space="0" w:color="auto"/>
                                                                                            <w:bottom w:val="none" w:sz="0" w:space="0" w:color="auto"/>
                                                                                            <w:right w:val="none" w:sz="0" w:space="0" w:color="auto"/>
                                                                                          </w:divBdr>
                                                                                          <w:divsChild>
                                                                                            <w:div w:id="1904369644">
                                                                                              <w:marLeft w:val="0"/>
                                                                                              <w:marRight w:val="0"/>
                                                                                              <w:marTop w:val="0"/>
                                                                                              <w:marBottom w:val="0"/>
                                                                                              <w:divBdr>
                                                                                                <w:top w:val="none" w:sz="0" w:space="0" w:color="auto"/>
                                                                                                <w:left w:val="none" w:sz="0" w:space="0" w:color="auto"/>
                                                                                                <w:bottom w:val="none" w:sz="0" w:space="0" w:color="auto"/>
                                                                                                <w:right w:val="none" w:sz="0" w:space="0" w:color="auto"/>
                                                                                              </w:divBdr>
                                                                                            </w:div>
                                                                                          </w:divsChild>
                                                                                        </w:div>
                                                                                        <w:div w:id="575896797">
                                                                                          <w:marLeft w:val="0"/>
                                                                                          <w:marRight w:val="0"/>
                                                                                          <w:marTop w:val="0"/>
                                                                                          <w:marBottom w:val="0"/>
                                                                                          <w:divBdr>
                                                                                            <w:top w:val="none" w:sz="0" w:space="0" w:color="auto"/>
                                                                                            <w:left w:val="none" w:sz="0" w:space="0" w:color="auto"/>
                                                                                            <w:bottom w:val="none" w:sz="0" w:space="0" w:color="auto"/>
                                                                                            <w:right w:val="none" w:sz="0" w:space="0" w:color="auto"/>
                                                                                          </w:divBdr>
                                                                                          <w:divsChild>
                                                                                            <w:div w:id="1108814892">
                                                                                              <w:marLeft w:val="0"/>
                                                                                              <w:marRight w:val="0"/>
                                                                                              <w:marTop w:val="0"/>
                                                                                              <w:marBottom w:val="0"/>
                                                                                              <w:divBdr>
                                                                                                <w:top w:val="none" w:sz="0" w:space="0" w:color="auto"/>
                                                                                                <w:left w:val="none" w:sz="0" w:space="0" w:color="auto"/>
                                                                                                <w:bottom w:val="none" w:sz="0" w:space="0" w:color="auto"/>
                                                                                                <w:right w:val="none" w:sz="0" w:space="0" w:color="auto"/>
                                                                                              </w:divBdr>
                                                                                            </w:div>
                                                                                          </w:divsChild>
                                                                                        </w:div>
                                                                                        <w:div w:id="604920581">
                                                                                          <w:marLeft w:val="0"/>
                                                                                          <w:marRight w:val="0"/>
                                                                                          <w:marTop w:val="0"/>
                                                                                          <w:marBottom w:val="0"/>
                                                                                          <w:divBdr>
                                                                                            <w:top w:val="none" w:sz="0" w:space="0" w:color="auto"/>
                                                                                            <w:left w:val="none" w:sz="0" w:space="0" w:color="auto"/>
                                                                                            <w:bottom w:val="none" w:sz="0" w:space="0" w:color="auto"/>
                                                                                            <w:right w:val="none" w:sz="0" w:space="0" w:color="auto"/>
                                                                                          </w:divBdr>
                                                                                          <w:divsChild>
                                                                                            <w:div w:id="1203177553">
                                                                                              <w:marLeft w:val="0"/>
                                                                                              <w:marRight w:val="0"/>
                                                                                              <w:marTop w:val="0"/>
                                                                                              <w:marBottom w:val="0"/>
                                                                                              <w:divBdr>
                                                                                                <w:top w:val="none" w:sz="0" w:space="0" w:color="auto"/>
                                                                                                <w:left w:val="none" w:sz="0" w:space="0" w:color="auto"/>
                                                                                                <w:bottom w:val="none" w:sz="0" w:space="0" w:color="auto"/>
                                                                                                <w:right w:val="none" w:sz="0" w:space="0" w:color="auto"/>
                                                                                              </w:divBdr>
                                                                                            </w:div>
                                                                                          </w:divsChild>
                                                                                        </w:div>
                                                                                        <w:div w:id="703333003">
                                                                                          <w:marLeft w:val="0"/>
                                                                                          <w:marRight w:val="0"/>
                                                                                          <w:marTop w:val="0"/>
                                                                                          <w:marBottom w:val="0"/>
                                                                                          <w:divBdr>
                                                                                            <w:top w:val="none" w:sz="0" w:space="0" w:color="auto"/>
                                                                                            <w:left w:val="none" w:sz="0" w:space="0" w:color="auto"/>
                                                                                            <w:bottom w:val="none" w:sz="0" w:space="0" w:color="auto"/>
                                                                                            <w:right w:val="none" w:sz="0" w:space="0" w:color="auto"/>
                                                                                          </w:divBdr>
                                                                                          <w:divsChild>
                                                                                            <w:div w:id="375813429">
                                                                                              <w:marLeft w:val="0"/>
                                                                                              <w:marRight w:val="0"/>
                                                                                              <w:marTop w:val="0"/>
                                                                                              <w:marBottom w:val="0"/>
                                                                                              <w:divBdr>
                                                                                                <w:top w:val="none" w:sz="0" w:space="0" w:color="auto"/>
                                                                                                <w:left w:val="none" w:sz="0" w:space="0" w:color="auto"/>
                                                                                                <w:bottom w:val="none" w:sz="0" w:space="0" w:color="auto"/>
                                                                                                <w:right w:val="none" w:sz="0" w:space="0" w:color="auto"/>
                                                                                              </w:divBdr>
                                                                                            </w:div>
                                                                                          </w:divsChild>
                                                                                        </w:div>
                                                                                        <w:div w:id="738139803">
                                                                                          <w:marLeft w:val="0"/>
                                                                                          <w:marRight w:val="0"/>
                                                                                          <w:marTop w:val="0"/>
                                                                                          <w:marBottom w:val="0"/>
                                                                                          <w:divBdr>
                                                                                            <w:top w:val="none" w:sz="0" w:space="0" w:color="auto"/>
                                                                                            <w:left w:val="none" w:sz="0" w:space="0" w:color="auto"/>
                                                                                            <w:bottom w:val="none" w:sz="0" w:space="0" w:color="auto"/>
                                                                                            <w:right w:val="none" w:sz="0" w:space="0" w:color="auto"/>
                                                                                          </w:divBdr>
                                                                                          <w:divsChild>
                                                                                            <w:div w:id="527068559">
                                                                                              <w:marLeft w:val="0"/>
                                                                                              <w:marRight w:val="0"/>
                                                                                              <w:marTop w:val="0"/>
                                                                                              <w:marBottom w:val="0"/>
                                                                                              <w:divBdr>
                                                                                                <w:top w:val="none" w:sz="0" w:space="0" w:color="auto"/>
                                                                                                <w:left w:val="none" w:sz="0" w:space="0" w:color="auto"/>
                                                                                                <w:bottom w:val="none" w:sz="0" w:space="0" w:color="auto"/>
                                                                                                <w:right w:val="none" w:sz="0" w:space="0" w:color="auto"/>
                                                                                              </w:divBdr>
                                                                                            </w:div>
                                                                                          </w:divsChild>
                                                                                        </w:div>
                                                                                        <w:div w:id="773089852">
                                                                                          <w:marLeft w:val="0"/>
                                                                                          <w:marRight w:val="0"/>
                                                                                          <w:marTop w:val="0"/>
                                                                                          <w:marBottom w:val="0"/>
                                                                                          <w:divBdr>
                                                                                            <w:top w:val="none" w:sz="0" w:space="0" w:color="auto"/>
                                                                                            <w:left w:val="none" w:sz="0" w:space="0" w:color="auto"/>
                                                                                            <w:bottom w:val="none" w:sz="0" w:space="0" w:color="auto"/>
                                                                                            <w:right w:val="none" w:sz="0" w:space="0" w:color="auto"/>
                                                                                          </w:divBdr>
                                                                                          <w:divsChild>
                                                                                            <w:div w:id="1909218592">
                                                                                              <w:marLeft w:val="0"/>
                                                                                              <w:marRight w:val="0"/>
                                                                                              <w:marTop w:val="0"/>
                                                                                              <w:marBottom w:val="0"/>
                                                                                              <w:divBdr>
                                                                                                <w:top w:val="none" w:sz="0" w:space="0" w:color="auto"/>
                                                                                                <w:left w:val="none" w:sz="0" w:space="0" w:color="auto"/>
                                                                                                <w:bottom w:val="none" w:sz="0" w:space="0" w:color="auto"/>
                                                                                                <w:right w:val="none" w:sz="0" w:space="0" w:color="auto"/>
                                                                                              </w:divBdr>
                                                                                            </w:div>
                                                                                          </w:divsChild>
                                                                                        </w:div>
                                                                                        <w:div w:id="848760066">
                                                                                          <w:marLeft w:val="0"/>
                                                                                          <w:marRight w:val="0"/>
                                                                                          <w:marTop w:val="0"/>
                                                                                          <w:marBottom w:val="0"/>
                                                                                          <w:divBdr>
                                                                                            <w:top w:val="none" w:sz="0" w:space="0" w:color="auto"/>
                                                                                            <w:left w:val="none" w:sz="0" w:space="0" w:color="auto"/>
                                                                                            <w:bottom w:val="none" w:sz="0" w:space="0" w:color="auto"/>
                                                                                            <w:right w:val="none" w:sz="0" w:space="0" w:color="auto"/>
                                                                                          </w:divBdr>
                                                                                          <w:divsChild>
                                                                                            <w:div w:id="882013847">
                                                                                              <w:marLeft w:val="0"/>
                                                                                              <w:marRight w:val="0"/>
                                                                                              <w:marTop w:val="0"/>
                                                                                              <w:marBottom w:val="0"/>
                                                                                              <w:divBdr>
                                                                                                <w:top w:val="none" w:sz="0" w:space="0" w:color="auto"/>
                                                                                                <w:left w:val="none" w:sz="0" w:space="0" w:color="auto"/>
                                                                                                <w:bottom w:val="none" w:sz="0" w:space="0" w:color="auto"/>
                                                                                                <w:right w:val="none" w:sz="0" w:space="0" w:color="auto"/>
                                                                                              </w:divBdr>
                                                                                            </w:div>
                                                                                          </w:divsChild>
                                                                                        </w:div>
                                                                                        <w:div w:id="989017313">
                                                                                          <w:marLeft w:val="0"/>
                                                                                          <w:marRight w:val="0"/>
                                                                                          <w:marTop w:val="0"/>
                                                                                          <w:marBottom w:val="0"/>
                                                                                          <w:divBdr>
                                                                                            <w:top w:val="none" w:sz="0" w:space="0" w:color="auto"/>
                                                                                            <w:left w:val="none" w:sz="0" w:space="0" w:color="auto"/>
                                                                                            <w:bottom w:val="none" w:sz="0" w:space="0" w:color="auto"/>
                                                                                            <w:right w:val="none" w:sz="0" w:space="0" w:color="auto"/>
                                                                                          </w:divBdr>
                                                                                          <w:divsChild>
                                                                                            <w:div w:id="220871165">
                                                                                              <w:marLeft w:val="0"/>
                                                                                              <w:marRight w:val="0"/>
                                                                                              <w:marTop w:val="0"/>
                                                                                              <w:marBottom w:val="0"/>
                                                                                              <w:divBdr>
                                                                                                <w:top w:val="none" w:sz="0" w:space="0" w:color="auto"/>
                                                                                                <w:left w:val="none" w:sz="0" w:space="0" w:color="auto"/>
                                                                                                <w:bottom w:val="none" w:sz="0" w:space="0" w:color="auto"/>
                                                                                                <w:right w:val="none" w:sz="0" w:space="0" w:color="auto"/>
                                                                                              </w:divBdr>
                                                                                            </w:div>
                                                                                          </w:divsChild>
                                                                                        </w:div>
                                                                                        <w:div w:id="1121535428">
                                                                                          <w:marLeft w:val="0"/>
                                                                                          <w:marRight w:val="0"/>
                                                                                          <w:marTop w:val="0"/>
                                                                                          <w:marBottom w:val="0"/>
                                                                                          <w:divBdr>
                                                                                            <w:top w:val="none" w:sz="0" w:space="0" w:color="auto"/>
                                                                                            <w:left w:val="none" w:sz="0" w:space="0" w:color="auto"/>
                                                                                            <w:bottom w:val="none" w:sz="0" w:space="0" w:color="auto"/>
                                                                                            <w:right w:val="none" w:sz="0" w:space="0" w:color="auto"/>
                                                                                          </w:divBdr>
                                                                                          <w:divsChild>
                                                                                            <w:div w:id="499083997">
                                                                                              <w:marLeft w:val="0"/>
                                                                                              <w:marRight w:val="0"/>
                                                                                              <w:marTop w:val="0"/>
                                                                                              <w:marBottom w:val="0"/>
                                                                                              <w:divBdr>
                                                                                                <w:top w:val="none" w:sz="0" w:space="0" w:color="auto"/>
                                                                                                <w:left w:val="none" w:sz="0" w:space="0" w:color="auto"/>
                                                                                                <w:bottom w:val="none" w:sz="0" w:space="0" w:color="auto"/>
                                                                                                <w:right w:val="none" w:sz="0" w:space="0" w:color="auto"/>
                                                                                              </w:divBdr>
                                                                                            </w:div>
                                                                                          </w:divsChild>
                                                                                        </w:div>
                                                                                        <w:div w:id="1220358069">
                                                                                          <w:marLeft w:val="0"/>
                                                                                          <w:marRight w:val="0"/>
                                                                                          <w:marTop w:val="0"/>
                                                                                          <w:marBottom w:val="0"/>
                                                                                          <w:divBdr>
                                                                                            <w:top w:val="none" w:sz="0" w:space="0" w:color="auto"/>
                                                                                            <w:left w:val="none" w:sz="0" w:space="0" w:color="auto"/>
                                                                                            <w:bottom w:val="none" w:sz="0" w:space="0" w:color="auto"/>
                                                                                            <w:right w:val="none" w:sz="0" w:space="0" w:color="auto"/>
                                                                                          </w:divBdr>
                                                                                          <w:divsChild>
                                                                                            <w:div w:id="131674437">
                                                                                              <w:marLeft w:val="0"/>
                                                                                              <w:marRight w:val="0"/>
                                                                                              <w:marTop w:val="0"/>
                                                                                              <w:marBottom w:val="0"/>
                                                                                              <w:divBdr>
                                                                                                <w:top w:val="none" w:sz="0" w:space="0" w:color="auto"/>
                                                                                                <w:left w:val="none" w:sz="0" w:space="0" w:color="auto"/>
                                                                                                <w:bottom w:val="none" w:sz="0" w:space="0" w:color="auto"/>
                                                                                                <w:right w:val="none" w:sz="0" w:space="0" w:color="auto"/>
                                                                                              </w:divBdr>
                                                                                            </w:div>
                                                                                          </w:divsChild>
                                                                                        </w:div>
                                                                                        <w:div w:id="1287277818">
                                                                                          <w:marLeft w:val="0"/>
                                                                                          <w:marRight w:val="0"/>
                                                                                          <w:marTop w:val="0"/>
                                                                                          <w:marBottom w:val="0"/>
                                                                                          <w:divBdr>
                                                                                            <w:top w:val="none" w:sz="0" w:space="0" w:color="auto"/>
                                                                                            <w:left w:val="none" w:sz="0" w:space="0" w:color="auto"/>
                                                                                            <w:bottom w:val="none" w:sz="0" w:space="0" w:color="auto"/>
                                                                                            <w:right w:val="none" w:sz="0" w:space="0" w:color="auto"/>
                                                                                          </w:divBdr>
                                                                                          <w:divsChild>
                                                                                            <w:div w:id="500513895">
                                                                                              <w:marLeft w:val="0"/>
                                                                                              <w:marRight w:val="0"/>
                                                                                              <w:marTop w:val="0"/>
                                                                                              <w:marBottom w:val="0"/>
                                                                                              <w:divBdr>
                                                                                                <w:top w:val="none" w:sz="0" w:space="0" w:color="auto"/>
                                                                                                <w:left w:val="none" w:sz="0" w:space="0" w:color="auto"/>
                                                                                                <w:bottom w:val="none" w:sz="0" w:space="0" w:color="auto"/>
                                                                                                <w:right w:val="none" w:sz="0" w:space="0" w:color="auto"/>
                                                                                              </w:divBdr>
                                                                                            </w:div>
                                                                                          </w:divsChild>
                                                                                        </w:div>
                                                                                        <w:div w:id="1349477771">
                                                                                          <w:marLeft w:val="0"/>
                                                                                          <w:marRight w:val="0"/>
                                                                                          <w:marTop w:val="0"/>
                                                                                          <w:marBottom w:val="0"/>
                                                                                          <w:divBdr>
                                                                                            <w:top w:val="none" w:sz="0" w:space="0" w:color="auto"/>
                                                                                            <w:left w:val="none" w:sz="0" w:space="0" w:color="auto"/>
                                                                                            <w:bottom w:val="none" w:sz="0" w:space="0" w:color="auto"/>
                                                                                            <w:right w:val="none" w:sz="0" w:space="0" w:color="auto"/>
                                                                                          </w:divBdr>
                                                                                          <w:divsChild>
                                                                                            <w:div w:id="899708084">
                                                                                              <w:marLeft w:val="0"/>
                                                                                              <w:marRight w:val="0"/>
                                                                                              <w:marTop w:val="0"/>
                                                                                              <w:marBottom w:val="0"/>
                                                                                              <w:divBdr>
                                                                                                <w:top w:val="none" w:sz="0" w:space="0" w:color="auto"/>
                                                                                                <w:left w:val="none" w:sz="0" w:space="0" w:color="auto"/>
                                                                                                <w:bottom w:val="none" w:sz="0" w:space="0" w:color="auto"/>
                                                                                                <w:right w:val="none" w:sz="0" w:space="0" w:color="auto"/>
                                                                                              </w:divBdr>
                                                                                            </w:div>
                                                                                          </w:divsChild>
                                                                                        </w:div>
                                                                                        <w:div w:id="1361662879">
                                                                                          <w:marLeft w:val="0"/>
                                                                                          <w:marRight w:val="0"/>
                                                                                          <w:marTop w:val="0"/>
                                                                                          <w:marBottom w:val="0"/>
                                                                                          <w:divBdr>
                                                                                            <w:top w:val="none" w:sz="0" w:space="0" w:color="auto"/>
                                                                                            <w:left w:val="none" w:sz="0" w:space="0" w:color="auto"/>
                                                                                            <w:bottom w:val="none" w:sz="0" w:space="0" w:color="auto"/>
                                                                                            <w:right w:val="none" w:sz="0" w:space="0" w:color="auto"/>
                                                                                          </w:divBdr>
                                                                                          <w:divsChild>
                                                                                            <w:div w:id="907304525">
                                                                                              <w:marLeft w:val="0"/>
                                                                                              <w:marRight w:val="0"/>
                                                                                              <w:marTop w:val="0"/>
                                                                                              <w:marBottom w:val="0"/>
                                                                                              <w:divBdr>
                                                                                                <w:top w:val="none" w:sz="0" w:space="0" w:color="auto"/>
                                                                                                <w:left w:val="none" w:sz="0" w:space="0" w:color="auto"/>
                                                                                                <w:bottom w:val="none" w:sz="0" w:space="0" w:color="auto"/>
                                                                                                <w:right w:val="none" w:sz="0" w:space="0" w:color="auto"/>
                                                                                              </w:divBdr>
                                                                                            </w:div>
                                                                                          </w:divsChild>
                                                                                        </w:div>
                                                                                        <w:div w:id="1402947825">
                                                                                          <w:marLeft w:val="0"/>
                                                                                          <w:marRight w:val="0"/>
                                                                                          <w:marTop w:val="0"/>
                                                                                          <w:marBottom w:val="0"/>
                                                                                          <w:divBdr>
                                                                                            <w:top w:val="none" w:sz="0" w:space="0" w:color="auto"/>
                                                                                            <w:left w:val="none" w:sz="0" w:space="0" w:color="auto"/>
                                                                                            <w:bottom w:val="none" w:sz="0" w:space="0" w:color="auto"/>
                                                                                            <w:right w:val="none" w:sz="0" w:space="0" w:color="auto"/>
                                                                                          </w:divBdr>
                                                                                          <w:divsChild>
                                                                                            <w:div w:id="2101363402">
                                                                                              <w:marLeft w:val="0"/>
                                                                                              <w:marRight w:val="0"/>
                                                                                              <w:marTop w:val="0"/>
                                                                                              <w:marBottom w:val="0"/>
                                                                                              <w:divBdr>
                                                                                                <w:top w:val="none" w:sz="0" w:space="0" w:color="auto"/>
                                                                                                <w:left w:val="none" w:sz="0" w:space="0" w:color="auto"/>
                                                                                                <w:bottom w:val="none" w:sz="0" w:space="0" w:color="auto"/>
                                                                                                <w:right w:val="none" w:sz="0" w:space="0" w:color="auto"/>
                                                                                              </w:divBdr>
                                                                                            </w:div>
                                                                                          </w:divsChild>
                                                                                        </w:div>
                                                                                        <w:div w:id="1425030859">
                                                                                          <w:marLeft w:val="0"/>
                                                                                          <w:marRight w:val="0"/>
                                                                                          <w:marTop w:val="0"/>
                                                                                          <w:marBottom w:val="0"/>
                                                                                          <w:divBdr>
                                                                                            <w:top w:val="none" w:sz="0" w:space="0" w:color="auto"/>
                                                                                            <w:left w:val="none" w:sz="0" w:space="0" w:color="auto"/>
                                                                                            <w:bottom w:val="none" w:sz="0" w:space="0" w:color="auto"/>
                                                                                            <w:right w:val="none" w:sz="0" w:space="0" w:color="auto"/>
                                                                                          </w:divBdr>
                                                                                          <w:divsChild>
                                                                                            <w:div w:id="441341627">
                                                                                              <w:marLeft w:val="0"/>
                                                                                              <w:marRight w:val="0"/>
                                                                                              <w:marTop w:val="0"/>
                                                                                              <w:marBottom w:val="0"/>
                                                                                              <w:divBdr>
                                                                                                <w:top w:val="none" w:sz="0" w:space="0" w:color="auto"/>
                                                                                                <w:left w:val="none" w:sz="0" w:space="0" w:color="auto"/>
                                                                                                <w:bottom w:val="none" w:sz="0" w:space="0" w:color="auto"/>
                                                                                                <w:right w:val="none" w:sz="0" w:space="0" w:color="auto"/>
                                                                                              </w:divBdr>
                                                                                            </w:div>
                                                                                          </w:divsChild>
                                                                                        </w:div>
                                                                                        <w:div w:id="1545753780">
                                                                                          <w:marLeft w:val="0"/>
                                                                                          <w:marRight w:val="0"/>
                                                                                          <w:marTop w:val="0"/>
                                                                                          <w:marBottom w:val="0"/>
                                                                                          <w:divBdr>
                                                                                            <w:top w:val="none" w:sz="0" w:space="0" w:color="auto"/>
                                                                                            <w:left w:val="none" w:sz="0" w:space="0" w:color="auto"/>
                                                                                            <w:bottom w:val="none" w:sz="0" w:space="0" w:color="auto"/>
                                                                                            <w:right w:val="none" w:sz="0" w:space="0" w:color="auto"/>
                                                                                          </w:divBdr>
                                                                                          <w:divsChild>
                                                                                            <w:div w:id="1071587409">
                                                                                              <w:marLeft w:val="0"/>
                                                                                              <w:marRight w:val="0"/>
                                                                                              <w:marTop w:val="0"/>
                                                                                              <w:marBottom w:val="0"/>
                                                                                              <w:divBdr>
                                                                                                <w:top w:val="none" w:sz="0" w:space="0" w:color="auto"/>
                                                                                                <w:left w:val="none" w:sz="0" w:space="0" w:color="auto"/>
                                                                                                <w:bottom w:val="none" w:sz="0" w:space="0" w:color="auto"/>
                                                                                                <w:right w:val="none" w:sz="0" w:space="0" w:color="auto"/>
                                                                                              </w:divBdr>
                                                                                            </w:div>
                                                                                          </w:divsChild>
                                                                                        </w:div>
                                                                                        <w:div w:id="1553925238">
                                                                                          <w:marLeft w:val="0"/>
                                                                                          <w:marRight w:val="0"/>
                                                                                          <w:marTop w:val="0"/>
                                                                                          <w:marBottom w:val="0"/>
                                                                                          <w:divBdr>
                                                                                            <w:top w:val="none" w:sz="0" w:space="0" w:color="auto"/>
                                                                                            <w:left w:val="none" w:sz="0" w:space="0" w:color="auto"/>
                                                                                            <w:bottom w:val="none" w:sz="0" w:space="0" w:color="auto"/>
                                                                                            <w:right w:val="none" w:sz="0" w:space="0" w:color="auto"/>
                                                                                          </w:divBdr>
                                                                                          <w:divsChild>
                                                                                            <w:div w:id="946086476">
                                                                                              <w:marLeft w:val="0"/>
                                                                                              <w:marRight w:val="0"/>
                                                                                              <w:marTop w:val="0"/>
                                                                                              <w:marBottom w:val="0"/>
                                                                                              <w:divBdr>
                                                                                                <w:top w:val="none" w:sz="0" w:space="0" w:color="auto"/>
                                                                                                <w:left w:val="none" w:sz="0" w:space="0" w:color="auto"/>
                                                                                                <w:bottom w:val="none" w:sz="0" w:space="0" w:color="auto"/>
                                                                                                <w:right w:val="none" w:sz="0" w:space="0" w:color="auto"/>
                                                                                              </w:divBdr>
                                                                                            </w:div>
                                                                                          </w:divsChild>
                                                                                        </w:div>
                                                                                        <w:div w:id="1751852944">
                                                                                          <w:marLeft w:val="0"/>
                                                                                          <w:marRight w:val="0"/>
                                                                                          <w:marTop w:val="0"/>
                                                                                          <w:marBottom w:val="0"/>
                                                                                          <w:divBdr>
                                                                                            <w:top w:val="none" w:sz="0" w:space="0" w:color="auto"/>
                                                                                            <w:left w:val="none" w:sz="0" w:space="0" w:color="auto"/>
                                                                                            <w:bottom w:val="none" w:sz="0" w:space="0" w:color="auto"/>
                                                                                            <w:right w:val="none" w:sz="0" w:space="0" w:color="auto"/>
                                                                                          </w:divBdr>
                                                                                          <w:divsChild>
                                                                                            <w:div w:id="259219038">
                                                                                              <w:marLeft w:val="0"/>
                                                                                              <w:marRight w:val="0"/>
                                                                                              <w:marTop w:val="0"/>
                                                                                              <w:marBottom w:val="0"/>
                                                                                              <w:divBdr>
                                                                                                <w:top w:val="none" w:sz="0" w:space="0" w:color="auto"/>
                                                                                                <w:left w:val="none" w:sz="0" w:space="0" w:color="auto"/>
                                                                                                <w:bottom w:val="none" w:sz="0" w:space="0" w:color="auto"/>
                                                                                                <w:right w:val="none" w:sz="0" w:space="0" w:color="auto"/>
                                                                                              </w:divBdr>
                                                                                            </w:div>
                                                                                          </w:divsChild>
                                                                                        </w:div>
                                                                                        <w:div w:id="1795833499">
                                                                                          <w:marLeft w:val="0"/>
                                                                                          <w:marRight w:val="0"/>
                                                                                          <w:marTop w:val="0"/>
                                                                                          <w:marBottom w:val="0"/>
                                                                                          <w:divBdr>
                                                                                            <w:top w:val="none" w:sz="0" w:space="0" w:color="auto"/>
                                                                                            <w:left w:val="none" w:sz="0" w:space="0" w:color="auto"/>
                                                                                            <w:bottom w:val="none" w:sz="0" w:space="0" w:color="auto"/>
                                                                                            <w:right w:val="none" w:sz="0" w:space="0" w:color="auto"/>
                                                                                          </w:divBdr>
                                                                                          <w:divsChild>
                                                                                            <w:div w:id="165289208">
                                                                                              <w:marLeft w:val="0"/>
                                                                                              <w:marRight w:val="0"/>
                                                                                              <w:marTop w:val="0"/>
                                                                                              <w:marBottom w:val="0"/>
                                                                                              <w:divBdr>
                                                                                                <w:top w:val="none" w:sz="0" w:space="0" w:color="auto"/>
                                                                                                <w:left w:val="none" w:sz="0" w:space="0" w:color="auto"/>
                                                                                                <w:bottom w:val="none" w:sz="0" w:space="0" w:color="auto"/>
                                                                                                <w:right w:val="none" w:sz="0" w:space="0" w:color="auto"/>
                                                                                              </w:divBdr>
                                                                                            </w:div>
                                                                                          </w:divsChild>
                                                                                        </w:div>
                                                                                        <w:div w:id="1883975916">
                                                                                          <w:marLeft w:val="0"/>
                                                                                          <w:marRight w:val="0"/>
                                                                                          <w:marTop w:val="0"/>
                                                                                          <w:marBottom w:val="0"/>
                                                                                          <w:divBdr>
                                                                                            <w:top w:val="none" w:sz="0" w:space="0" w:color="auto"/>
                                                                                            <w:left w:val="none" w:sz="0" w:space="0" w:color="auto"/>
                                                                                            <w:bottom w:val="none" w:sz="0" w:space="0" w:color="auto"/>
                                                                                            <w:right w:val="none" w:sz="0" w:space="0" w:color="auto"/>
                                                                                          </w:divBdr>
                                                                                          <w:divsChild>
                                                                                            <w:div w:id="12078642">
                                                                                              <w:marLeft w:val="0"/>
                                                                                              <w:marRight w:val="0"/>
                                                                                              <w:marTop w:val="0"/>
                                                                                              <w:marBottom w:val="0"/>
                                                                                              <w:divBdr>
                                                                                                <w:top w:val="none" w:sz="0" w:space="0" w:color="auto"/>
                                                                                                <w:left w:val="none" w:sz="0" w:space="0" w:color="auto"/>
                                                                                                <w:bottom w:val="none" w:sz="0" w:space="0" w:color="auto"/>
                                                                                                <w:right w:val="none" w:sz="0" w:space="0" w:color="auto"/>
                                                                                              </w:divBdr>
                                                                                            </w:div>
                                                                                          </w:divsChild>
                                                                                        </w:div>
                                                                                        <w:div w:id="2038656984">
                                                                                          <w:marLeft w:val="0"/>
                                                                                          <w:marRight w:val="0"/>
                                                                                          <w:marTop w:val="0"/>
                                                                                          <w:marBottom w:val="0"/>
                                                                                          <w:divBdr>
                                                                                            <w:top w:val="none" w:sz="0" w:space="0" w:color="auto"/>
                                                                                            <w:left w:val="none" w:sz="0" w:space="0" w:color="auto"/>
                                                                                            <w:bottom w:val="none" w:sz="0" w:space="0" w:color="auto"/>
                                                                                            <w:right w:val="none" w:sz="0" w:space="0" w:color="auto"/>
                                                                                          </w:divBdr>
                                                                                          <w:divsChild>
                                                                                            <w:div w:id="1286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7831">
                                                                                  <w:marLeft w:val="0"/>
                                                                                  <w:marRight w:val="0"/>
                                                                                  <w:marTop w:val="0"/>
                                                                                  <w:marBottom w:val="0"/>
                                                                                  <w:divBdr>
                                                                                    <w:top w:val="none" w:sz="0" w:space="0" w:color="auto"/>
                                                                                    <w:left w:val="none" w:sz="0" w:space="0" w:color="auto"/>
                                                                                    <w:bottom w:val="none" w:sz="0" w:space="0" w:color="auto"/>
                                                                                    <w:right w:val="none" w:sz="0" w:space="0" w:color="auto"/>
                                                                                  </w:divBdr>
                                                                                </w:div>
                                                                                <w:div w:id="1120338644">
                                                                                  <w:marLeft w:val="0"/>
                                                                                  <w:marRight w:val="0"/>
                                                                                  <w:marTop w:val="0"/>
                                                                                  <w:marBottom w:val="0"/>
                                                                                  <w:divBdr>
                                                                                    <w:top w:val="none" w:sz="0" w:space="0" w:color="auto"/>
                                                                                    <w:left w:val="none" w:sz="0" w:space="0" w:color="auto"/>
                                                                                    <w:bottom w:val="none" w:sz="0" w:space="0" w:color="auto"/>
                                                                                    <w:right w:val="none" w:sz="0" w:space="0" w:color="auto"/>
                                                                                  </w:divBdr>
                                                                                </w:div>
                                                                                <w:div w:id="1163089680">
                                                                                  <w:marLeft w:val="0"/>
                                                                                  <w:marRight w:val="0"/>
                                                                                  <w:marTop w:val="0"/>
                                                                                  <w:marBottom w:val="0"/>
                                                                                  <w:divBdr>
                                                                                    <w:top w:val="none" w:sz="0" w:space="0" w:color="auto"/>
                                                                                    <w:left w:val="none" w:sz="0" w:space="0" w:color="auto"/>
                                                                                    <w:bottom w:val="none" w:sz="0" w:space="0" w:color="auto"/>
                                                                                    <w:right w:val="none" w:sz="0" w:space="0" w:color="auto"/>
                                                                                  </w:divBdr>
                                                                                </w:div>
                                                                                <w:div w:id="1222207297">
                                                                                  <w:marLeft w:val="0"/>
                                                                                  <w:marRight w:val="0"/>
                                                                                  <w:marTop w:val="0"/>
                                                                                  <w:marBottom w:val="0"/>
                                                                                  <w:divBdr>
                                                                                    <w:top w:val="none" w:sz="0" w:space="0" w:color="auto"/>
                                                                                    <w:left w:val="none" w:sz="0" w:space="0" w:color="auto"/>
                                                                                    <w:bottom w:val="none" w:sz="0" w:space="0" w:color="auto"/>
                                                                                    <w:right w:val="none" w:sz="0" w:space="0" w:color="auto"/>
                                                                                  </w:divBdr>
                                                                                </w:div>
                                                                                <w:div w:id="1372924017">
                                                                                  <w:marLeft w:val="0"/>
                                                                                  <w:marRight w:val="0"/>
                                                                                  <w:marTop w:val="0"/>
                                                                                  <w:marBottom w:val="0"/>
                                                                                  <w:divBdr>
                                                                                    <w:top w:val="none" w:sz="0" w:space="0" w:color="auto"/>
                                                                                    <w:left w:val="none" w:sz="0" w:space="0" w:color="auto"/>
                                                                                    <w:bottom w:val="none" w:sz="0" w:space="0" w:color="auto"/>
                                                                                    <w:right w:val="none" w:sz="0" w:space="0" w:color="auto"/>
                                                                                  </w:divBdr>
                                                                                </w:div>
                                                                                <w:div w:id="1682394053">
                                                                                  <w:marLeft w:val="0"/>
                                                                                  <w:marRight w:val="0"/>
                                                                                  <w:marTop w:val="0"/>
                                                                                  <w:marBottom w:val="0"/>
                                                                                  <w:divBdr>
                                                                                    <w:top w:val="none" w:sz="0" w:space="0" w:color="auto"/>
                                                                                    <w:left w:val="none" w:sz="0" w:space="0" w:color="auto"/>
                                                                                    <w:bottom w:val="none" w:sz="0" w:space="0" w:color="auto"/>
                                                                                    <w:right w:val="none" w:sz="0" w:space="0" w:color="auto"/>
                                                                                  </w:divBdr>
                                                                                </w:div>
                                                                                <w:div w:id="1927884934">
                                                                                  <w:marLeft w:val="0"/>
                                                                                  <w:marRight w:val="0"/>
                                                                                  <w:marTop w:val="0"/>
                                                                                  <w:marBottom w:val="0"/>
                                                                                  <w:divBdr>
                                                                                    <w:top w:val="none" w:sz="0" w:space="0" w:color="auto"/>
                                                                                    <w:left w:val="none" w:sz="0" w:space="0" w:color="auto"/>
                                                                                    <w:bottom w:val="none" w:sz="0" w:space="0" w:color="auto"/>
                                                                                    <w:right w:val="none" w:sz="0" w:space="0" w:color="auto"/>
                                                                                  </w:divBdr>
                                                                                </w:div>
                                                                                <w:div w:id="2022538122">
                                                                                  <w:marLeft w:val="0"/>
                                                                                  <w:marRight w:val="0"/>
                                                                                  <w:marTop w:val="0"/>
                                                                                  <w:marBottom w:val="0"/>
                                                                                  <w:divBdr>
                                                                                    <w:top w:val="none" w:sz="0" w:space="0" w:color="auto"/>
                                                                                    <w:left w:val="none" w:sz="0" w:space="0" w:color="auto"/>
                                                                                    <w:bottom w:val="none" w:sz="0" w:space="0" w:color="auto"/>
                                                                                    <w:right w:val="none" w:sz="0" w:space="0" w:color="auto"/>
                                                                                  </w:divBdr>
                                                                                </w:div>
                                                                                <w:div w:id="20245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690068">
      <w:bodyDiv w:val="1"/>
      <w:marLeft w:val="0"/>
      <w:marRight w:val="0"/>
      <w:marTop w:val="0"/>
      <w:marBottom w:val="0"/>
      <w:divBdr>
        <w:top w:val="none" w:sz="0" w:space="0" w:color="auto"/>
        <w:left w:val="none" w:sz="0" w:space="0" w:color="auto"/>
        <w:bottom w:val="none" w:sz="0" w:space="0" w:color="auto"/>
        <w:right w:val="none" w:sz="0" w:space="0" w:color="auto"/>
      </w:divBdr>
      <w:divsChild>
        <w:div w:id="1995982819">
          <w:marLeft w:val="0"/>
          <w:marRight w:val="0"/>
          <w:marTop w:val="0"/>
          <w:marBottom w:val="0"/>
          <w:divBdr>
            <w:top w:val="none" w:sz="0" w:space="0" w:color="auto"/>
            <w:left w:val="none" w:sz="0" w:space="0" w:color="auto"/>
            <w:bottom w:val="none" w:sz="0" w:space="0" w:color="auto"/>
            <w:right w:val="none" w:sz="0" w:space="0" w:color="auto"/>
          </w:divBdr>
          <w:divsChild>
            <w:div w:id="435366938">
              <w:marLeft w:val="0"/>
              <w:marRight w:val="0"/>
              <w:marTop w:val="0"/>
              <w:marBottom w:val="0"/>
              <w:divBdr>
                <w:top w:val="none" w:sz="0" w:space="0" w:color="auto"/>
                <w:left w:val="none" w:sz="0" w:space="0" w:color="auto"/>
                <w:bottom w:val="none" w:sz="0" w:space="0" w:color="auto"/>
                <w:right w:val="none" w:sz="0" w:space="0" w:color="auto"/>
              </w:divBdr>
              <w:divsChild>
                <w:div w:id="1358309853">
                  <w:marLeft w:val="0"/>
                  <w:marRight w:val="0"/>
                  <w:marTop w:val="0"/>
                  <w:marBottom w:val="0"/>
                  <w:divBdr>
                    <w:top w:val="none" w:sz="0" w:space="0" w:color="auto"/>
                    <w:left w:val="none" w:sz="0" w:space="0" w:color="auto"/>
                    <w:bottom w:val="none" w:sz="0" w:space="0" w:color="auto"/>
                    <w:right w:val="none" w:sz="0" w:space="0" w:color="auto"/>
                  </w:divBdr>
                  <w:divsChild>
                    <w:div w:id="1301305466">
                      <w:marLeft w:val="0"/>
                      <w:marRight w:val="0"/>
                      <w:marTop w:val="0"/>
                      <w:marBottom w:val="0"/>
                      <w:divBdr>
                        <w:top w:val="none" w:sz="0" w:space="0" w:color="auto"/>
                        <w:left w:val="none" w:sz="0" w:space="0" w:color="auto"/>
                        <w:bottom w:val="none" w:sz="0" w:space="0" w:color="auto"/>
                        <w:right w:val="none" w:sz="0" w:space="0" w:color="auto"/>
                      </w:divBdr>
                      <w:divsChild>
                        <w:div w:id="1935168316">
                          <w:marLeft w:val="0"/>
                          <w:marRight w:val="0"/>
                          <w:marTop w:val="0"/>
                          <w:marBottom w:val="0"/>
                          <w:divBdr>
                            <w:top w:val="none" w:sz="0" w:space="0" w:color="auto"/>
                            <w:left w:val="none" w:sz="0" w:space="0" w:color="auto"/>
                            <w:bottom w:val="none" w:sz="0" w:space="0" w:color="auto"/>
                            <w:right w:val="none" w:sz="0" w:space="0" w:color="auto"/>
                          </w:divBdr>
                          <w:divsChild>
                            <w:div w:id="939068029">
                              <w:marLeft w:val="0"/>
                              <w:marRight w:val="0"/>
                              <w:marTop w:val="0"/>
                              <w:marBottom w:val="0"/>
                              <w:divBdr>
                                <w:top w:val="none" w:sz="0" w:space="0" w:color="auto"/>
                                <w:left w:val="none" w:sz="0" w:space="0" w:color="auto"/>
                                <w:bottom w:val="none" w:sz="0" w:space="0" w:color="auto"/>
                                <w:right w:val="none" w:sz="0" w:space="0" w:color="auto"/>
                              </w:divBdr>
                              <w:divsChild>
                                <w:div w:id="790052826">
                                  <w:marLeft w:val="0"/>
                                  <w:marRight w:val="0"/>
                                  <w:marTop w:val="0"/>
                                  <w:marBottom w:val="0"/>
                                  <w:divBdr>
                                    <w:top w:val="none" w:sz="0" w:space="0" w:color="auto"/>
                                    <w:left w:val="none" w:sz="0" w:space="0" w:color="auto"/>
                                    <w:bottom w:val="none" w:sz="0" w:space="0" w:color="auto"/>
                                    <w:right w:val="none" w:sz="0" w:space="0" w:color="auto"/>
                                  </w:divBdr>
                                  <w:divsChild>
                                    <w:div w:id="1315060401">
                                      <w:marLeft w:val="0"/>
                                      <w:marRight w:val="0"/>
                                      <w:marTop w:val="0"/>
                                      <w:marBottom w:val="0"/>
                                      <w:divBdr>
                                        <w:top w:val="none" w:sz="0" w:space="0" w:color="auto"/>
                                        <w:left w:val="none" w:sz="0" w:space="0" w:color="auto"/>
                                        <w:bottom w:val="none" w:sz="0" w:space="0" w:color="auto"/>
                                        <w:right w:val="none" w:sz="0" w:space="0" w:color="auto"/>
                                      </w:divBdr>
                                      <w:divsChild>
                                        <w:div w:id="1205019309">
                                          <w:marLeft w:val="0"/>
                                          <w:marRight w:val="0"/>
                                          <w:marTop w:val="0"/>
                                          <w:marBottom w:val="0"/>
                                          <w:divBdr>
                                            <w:top w:val="none" w:sz="0" w:space="0" w:color="auto"/>
                                            <w:left w:val="none" w:sz="0" w:space="0" w:color="auto"/>
                                            <w:bottom w:val="none" w:sz="0" w:space="0" w:color="auto"/>
                                            <w:right w:val="none" w:sz="0" w:space="0" w:color="auto"/>
                                          </w:divBdr>
                                          <w:divsChild>
                                            <w:div w:id="749355271">
                                              <w:marLeft w:val="0"/>
                                              <w:marRight w:val="0"/>
                                              <w:marTop w:val="0"/>
                                              <w:marBottom w:val="0"/>
                                              <w:divBdr>
                                                <w:top w:val="none" w:sz="0" w:space="0" w:color="auto"/>
                                                <w:left w:val="none" w:sz="0" w:space="0" w:color="auto"/>
                                                <w:bottom w:val="none" w:sz="0" w:space="0" w:color="auto"/>
                                                <w:right w:val="none" w:sz="0" w:space="0" w:color="auto"/>
                                              </w:divBdr>
                                              <w:divsChild>
                                                <w:div w:id="594558568">
                                                  <w:marLeft w:val="0"/>
                                                  <w:marRight w:val="0"/>
                                                  <w:marTop w:val="0"/>
                                                  <w:marBottom w:val="0"/>
                                                  <w:divBdr>
                                                    <w:top w:val="none" w:sz="0" w:space="0" w:color="auto"/>
                                                    <w:left w:val="none" w:sz="0" w:space="0" w:color="auto"/>
                                                    <w:bottom w:val="none" w:sz="0" w:space="0" w:color="auto"/>
                                                    <w:right w:val="none" w:sz="0" w:space="0" w:color="auto"/>
                                                  </w:divBdr>
                                                  <w:divsChild>
                                                    <w:div w:id="474613755">
                                                      <w:marLeft w:val="0"/>
                                                      <w:marRight w:val="0"/>
                                                      <w:marTop w:val="0"/>
                                                      <w:marBottom w:val="0"/>
                                                      <w:divBdr>
                                                        <w:top w:val="single" w:sz="6" w:space="0" w:color="auto"/>
                                                        <w:left w:val="none" w:sz="0" w:space="0" w:color="auto"/>
                                                        <w:bottom w:val="single" w:sz="6" w:space="0" w:color="auto"/>
                                                        <w:right w:val="none" w:sz="0" w:space="0" w:color="auto"/>
                                                      </w:divBdr>
                                                      <w:divsChild>
                                                        <w:div w:id="411201951">
                                                          <w:marLeft w:val="0"/>
                                                          <w:marRight w:val="0"/>
                                                          <w:marTop w:val="0"/>
                                                          <w:marBottom w:val="0"/>
                                                          <w:divBdr>
                                                            <w:top w:val="none" w:sz="0" w:space="0" w:color="auto"/>
                                                            <w:left w:val="none" w:sz="0" w:space="0" w:color="auto"/>
                                                            <w:bottom w:val="none" w:sz="0" w:space="0" w:color="auto"/>
                                                            <w:right w:val="none" w:sz="0" w:space="0" w:color="auto"/>
                                                          </w:divBdr>
                                                          <w:divsChild>
                                                            <w:div w:id="699818782">
                                                              <w:marLeft w:val="0"/>
                                                              <w:marRight w:val="0"/>
                                                              <w:marTop w:val="0"/>
                                                              <w:marBottom w:val="0"/>
                                                              <w:divBdr>
                                                                <w:top w:val="none" w:sz="0" w:space="0" w:color="auto"/>
                                                                <w:left w:val="none" w:sz="0" w:space="0" w:color="auto"/>
                                                                <w:bottom w:val="none" w:sz="0" w:space="0" w:color="auto"/>
                                                                <w:right w:val="none" w:sz="0" w:space="0" w:color="auto"/>
                                                              </w:divBdr>
                                                              <w:divsChild>
                                                                <w:div w:id="1735199919">
                                                                  <w:marLeft w:val="0"/>
                                                                  <w:marRight w:val="0"/>
                                                                  <w:marTop w:val="0"/>
                                                                  <w:marBottom w:val="0"/>
                                                                  <w:divBdr>
                                                                    <w:top w:val="none" w:sz="0" w:space="0" w:color="auto"/>
                                                                    <w:left w:val="none" w:sz="0" w:space="0" w:color="auto"/>
                                                                    <w:bottom w:val="none" w:sz="0" w:space="0" w:color="auto"/>
                                                                    <w:right w:val="none" w:sz="0" w:space="0" w:color="auto"/>
                                                                  </w:divBdr>
                                                                  <w:divsChild>
                                                                    <w:div w:id="1403675614">
                                                                      <w:marLeft w:val="0"/>
                                                                      <w:marRight w:val="0"/>
                                                                      <w:marTop w:val="0"/>
                                                                      <w:marBottom w:val="0"/>
                                                                      <w:divBdr>
                                                                        <w:top w:val="none" w:sz="0" w:space="0" w:color="auto"/>
                                                                        <w:left w:val="none" w:sz="0" w:space="0" w:color="auto"/>
                                                                        <w:bottom w:val="none" w:sz="0" w:space="0" w:color="auto"/>
                                                                        <w:right w:val="none" w:sz="0" w:space="0" w:color="auto"/>
                                                                      </w:divBdr>
                                                                      <w:divsChild>
                                                                        <w:div w:id="1620069247">
                                                                          <w:marLeft w:val="0"/>
                                                                          <w:marRight w:val="0"/>
                                                                          <w:marTop w:val="0"/>
                                                                          <w:marBottom w:val="0"/>
                                                                          <w:divBdr>
                                                                            <w:top w:val="none" w:sz="0" w:space="0" w:color="auto"/>
                                                                            <w:left w:val="none" w:sz="0" w:space="0" w:color="auto"/>
                                                                            <w:bottom w:val="none" w:sz="0" w:space="0" w:color="auto"/>
                                                                            <w:right w:val="none" w:sz="0" w:space="0" w:color="auto"/>
                                                                          </w:divBdr>
                                                                          <w:divsChild>
                                                                            <w:div w:id="923490716">
                                                                              <w:marLeft w:val="0"/>
                                                                              <w:marRight w:val="0"/>
                                                                              <w:marTop w:val="0"/>
                                                                              <w:marBottom w:val="0"/>
                                                                              <w:divBdr>
                                                                                <w:top w:val="none" w:sz="0" w:space="0" w:color="auto"/>
                                                                                <w:left w:val="none" w:sz="0" w:space="0" w:color="auto"/>
                                                                                <w:bottom w:val="none" w:sz="0" w:space="0" w:color="auto"/>
                                                                                <w:right w:val="none" w:sz="0" w:space="0" w:color="auto"/>
                                                                              </w:divBdr>
                                                                              <w:divsChild>
                                                                                <w:div w:id="31611389">
                                                                                  <w:marLeft w:val="0"/>
                                                                                  <w:marRight w:val="0"/>
                                                                                  <w:marTop w:val="0"/>
                                                                                  <w:marBottom w:val="0"/>
                                                                                  <w:divBdr>
                                                                                    <w:top w:val="none" w:sz="0" w:space="0" w:color="auto"/>
                                                                                    <w:left w:val="none" w:sz="0" w:space="0" w:color="auto"/>
                                                                                    <w:bottom w:val="none" w:sz="0" w:space="0" w:color="auto"/>
                                                                                    <w:right w:val="none" w:sz="0" w:space="0" w:color="auto"/>
                                                                                  </w:divBdr>
                                                                                </w:div>
                                                                                <w:div w:id="506990138">
                                                                                  <w:marLeft w:val="0"/>
                                                                                  <w:marRight w:val="0"/>
                                                                                  <w:marTop w:val="0"/>
                                                                                  <w:marBottom w:val="0"/>
                                                                                  <w:divBdr>
                                                                                    <w:top w:val="none" w:sz="0" w:space="0" w:color="auto"/>
                                                                                    <w:left w:val="none" w:sz="0" w:space="0" w:color="auto"/>
                                                                                    <w:bottom w:val="none" w:sz="0" w:space="0" w:color="auto"/>
                                                                                    <w:right w:val="none" w:sz="0" w:space="0" w:color="auto"/>
                                                                                  </w:divBdr>
                                                                                </w:div>
                                                                                <w:div w:id="627590661">
                                                                                  <w:marLeft w:val="0"/>
                                                                                  <w:marRight w:val="0"/>
                                                                                  <w:marTop w:val="0"/>
                                                                                  <w:marBottom w:val="0"/>
                                                                                  <w:divBdr>
                                                                                    <w:top w:val="none" w:sz="0" w:space="0" w:color="auto"/>
                                                                                    <w:left w:val="none" w:sz="0" w:space="0" w:color="auto"/>
                                                                                    <w:bottom w:val="none" w:sz="0" w:space="0" w:color="auto"/>
                                                                                    <w:right w:val="none" w:sz="0" w:space="0" w:color="auto"/>
                                                                                  </w:divBdr>
                                                                                </w:div>
                                                                                <w:div w:id="726759057">
                                                                                  <w:marLeft w:val="0"/>
                                                                                  <w:marRight w:val="0"/>
                                                                                  <w:marTop w:val="0"/>
                                                                                  <w:marBottom w:val="0"/>
                                                                                  <w:divBdr>
                                                                                    <w:top w:val="none" w:sz="0" w:space="0" w:color="auto"/>
                                                                                    <w:left w:val="none" w:sz="0" w:space="0" w:color="auto"/>
                                                                                    <w:bottom w:val="none" w:sz="0" w:space="0" w:color="auto"/>
                                                                                    <w:right w:val="none" w:sz="0" w:space="0" w:color="auto"/>
                                                                                  </w:divBdr>
                                                                                </w:div>
                                                                                <w:div w:id="985475299">
                                                                                  <w:marLeft w:val="0"/>
                                                                                  <w:marRight w:val="0"/>
                                                                                  <w:marTop w:val="0"/>
                                                                                  <w:marBottom w:val="0"/>
                                                                                  <w:divBdr>
                                                                                    <w:top w:val="none" w:sz="0" w:space="0" w:color="auto"/>
                                                                                    <w:left w:val="none" w:sz="0" w:space="0" w:color="auto"/>
                                                                                    <w:bottom w:val="none" w:sz="0" w:space="0" w:color="auto"/>
                                                                                    <w:right w:val="none" w:sz="0" w:space="0" w:color="auto"/>
                                                                                  </w:divBdr>
                                                                                </w:div>
                                                                                <w:div w:id="991370568">
                                                                                  <w:marLeft w:val="0"/>
                                                                                  <w:marRight w:val="0"/>
                                                                                  <w:marTop w:val="0"/>
                                                                                  <w:marBottom w:val="0"/>
                                                                                  <w:divBdr>
                                                                                    <w:top w:val="none" w:sz="0" w:space="0" w:color="auto"/>
                                                                                    <w:left w:val="none" w:sz="0" w:space="0" w:color="auto"/>
                                                                                    <w:bottom w:val="none" w:sz="0" w:space="0" w:color="auto"/>
                                                                                    <w:right w:val="none" w:sz="0" w:space="0" w:color="auto"/>
                                                                                  </w:divBdr>
                                                                                </w:div>
                                                                                <w:div w:id="1008942232">
                                                                                  <w:marLeft w:val="0"/>
                                                                                  <w:marRight w:val="0"/>
                                                                                  <w:marTop w:val="0"/>
                                                                                  <w:marBottom w:val="0"/>
                                                                                  <w:divBdr>
                                                                                    <w:top w:val="none" w:sz="0" w:space="0" w:color="auto"/>
                                                                                    <w:left w:val="none" w:sz="0" w:space="0" w:color="auto"/>
                                                                                    <w:bottom w:val="none" w:sz="0" w:space="0" w:color="auto"/>
                                                                                    <w:right w:val="none" w:sz="0" w:space="0" w:color="auto"/>
                                                                                  </w:divBdr>
                                                                                </w:div>
                                                                                <w:div w:id="1036664477">
                                                                                  <w:marLeft w:val="0"/>
                                                                                  <w:marRight w:val="0"/>
                                                                                  <w:marTop w:val="0"/>
                                                                                  <w:marBottom w:val="0"/>
                                                                                  <w:divBdr>
                                                                                    <w:top w:val="none" w:sz="0" w:space="0" w:color="auto"/>
                                                                                    <w:left w:val="none" w:sz="0" w:space="0" w:color="auto"/>
                                                                                    <w:bottom w:val="none" w:sz="0" w:space="0" w:color="auto"/>
                                                                                    <w:right w:val="none" w:sz="0" w:space="0" w:color="auto"/>
                                                                                  </w:divBdr>
                                                                                </w:div>
                                                                                <w:div w:id="1168515827">
                                                                                  <w:marLeft w:val="0"/>
                                                                                  <w:marRight w:val="0"/>
                                                                                  <w:marTop w:val="0"/>
                                                                                  <w:marBottom w:val="0"/>
                                                                                  <w:divBdr>
                                                                                    <w:top w:val="none" w:sz="0" w:space="0" w:color="auto"/>
                                                                                    <w:left w:val="none" w:sz="0" w:space="0" w:color="auto"/>
                                                                                    <w:bottom w:val="none" w:sz="0" w:space="0" w:color="auto"/>
                                                                                    <w:right w:val="none" w:sz="0" w:space="0" w:color="auto"/>
                                                                                  </w:divBdr>
                                                                                  <w:divsChild>
                                                                                    <w:div w:id="204030065">
                                                                                      <w:marLeft w:val="-75"/>
                                                                                      <w:marRight w:val="0"/>
                                                                                      <w:marTop w:val="30"/>
                                                                                      <w:marBottom w:val="30"/>
                                                                                      <w:divBdr>
                                                                                        <w:top w:val="none" w:sz="0" w:space="0" w:color="auto"/>
                                                                                        <w:left w:val="none" w:sz="0" w:space="0" w:color="auto"/>
                                                                                        <w:bottom w:val="none" w:sz="0" w:space="0" w:color="auto"/>
                                                                                        <w:right w:val="none" w:sz="0" w:space="0" w:color="auto"/>
                                                                                      </w:divBdr>
                                                                                      <w:divsChild>
                                                                                        <w:div w:id="33389044">
                                                                                          <w:marLeft w:val="0"/>
                                                                                          <w:marRight w:val="0"/>
                                                                                          <w:marTop w:val="0"/>
                                                                                          <w:marBottom w:val="0"/>
                                                                                          <w:divBdr>
                                                                                            <w:top w:val="none" w:sz="0" w:space="0" w:color="auto"/>
                                                                                            <w:left w:val="none" w:sz="0" w:space="0" w:color="auto"/>
                                                                                            <w:bottom w:val="none" w:sz="0" w:space="0" w:color="auto"/>
                                                                                            <w:right w:val="none" w:sz="0" w:space="0" w:color="auto"/>
                                                                                          </w:divBdr>
                                                                                          <w:divsChild>
                                                                                            <w:div w:id="2063822445">
                                                                                              <w:marLeft w:val="0"/>
                                                                                              <w:marRight w:val="0"/>
                                                                                              <w:marTop w:val="0"/>
                                                                                              <w:marBottom w:val="0"/>
                                                                                              <w:divBdr>
                                                                                                <w:top w:val="none" w:sz="0" w:space="0" w:color="auto"/>
                                                                                                <w:left w:val="none" w:sz="0" w:space="0" w:color="auto"/>
                                                                                                <w:bottom w:val="none" w:sz="0" w:space="0" w:color="auto"/>
                                                                                                <w:right w:val="none" w:sz="0" w:space="0" w:color="auto"/>
                                                                                              </w:divBdr>
                                                                                            </w:div>
                                                                                          </w:divsChild>
                                                                                        </w:div>
                                                                                        <w:div w:id="51121536">
                                                                                          <w:marLeft w:val="0"/>
                                                                                          <w:marRight w:val="0"/>
                                                                                          <w:marTop w:val="0"/>
                                                                                          <w:marBottom w:val="0"/>
                                                                                          <w:divBdr>
                                                                                            <w:top w:val="none" w:sz="0" w:space="0" w:color="auto"/>
                                                                                            <w:left w:val="none" w:sz="0" w:space="0" w:color="auto"/>
                                                                                            <w:bottom w:val="none" w:sz="0" w:space="0" w:color="auto"/>
                                                                                            <w:right w:val="none" w:sz="0" w:space="0" w:color="auto"/>
                                                                                          </w:divBdr>
                                                                                          <w:divsChild>
                                                                                            <w:div w:id="1721172759">
                                                                                              <w:marLeft w:val="0"/>
                                                                                              <w:marRight w:val="0"/>
                                                                                              <w:marTop w:val="0"/>
                                                                                              <w:marBottom w:val="0"/>
                                                                                              <w:divBdr>
                                                                                                <w:top w:val="none" w:sz="0" w:space="0" w:color="auto"/>
                                                                                                <w:left w:val="none" w:sz="0" w:space="0" w:color="auto"/>
                                                                                                <w:bottom w:val="none" w:sz="0" w:space="0" w:color="auto"/>
                                                                                                <w:right w:val="none" w:sz="0" w:space="0" w:color="auto"/>
                                                                                              </w:divBdr>
                                                                                            </w:div>
                                                                                          </w:divsChild>
                                                                                        </w:div>
                                                                                        <w:div w:id="340204722">
                                                                                          <w:marLeft w:val="0"/>
                                                                                          <w:marRight w:val="0"/>
                                                                                          <w:marTop w:val="0"/>
                                                                                          <w:marBottom w:val="0"/>
                                                                                          <w:divBdr>
                                                                                            <w:top w:val="none" w:sz="0" w:space="0" w:color="auto"/>
                                                                                            <w:left w:val="none" w:sz="0" w:space="0" w:color="auto"/>
                                                                                            <w:bottom w:val="none" w:sz="0" w:space="0" w:color="auto"/>
                                                                                            <w:right w:val="none" w:sz="0" w:space="0" w:color="auto"/>
                                                                                          </w:divBdr>
                                                                                          <w:divsChild>
                                                                                            <w:div w:id="1731423504">
                                                                                              <w:marLeft w:val="0"/>
                                                                                              <w:marRight w:val="0"/>
                                                                                              <w:marTop w:val="0"/>
                                                                                              <w:marBottom w:val="0"/>
                                                                                              <w:divBdr>
                                                                                                <w:top w:val="none" w:sz="0" w:space="0" w:color="auto"/>
                                                                                                <w:left w:val="none" w:sz="0" w:space="0" w:color="auto"/>
                                                                                                <w:bottom w:val="none" w:sz="0" w:space="0" w:color="auto"/>
                                                                                                <w:right w:val="none" w:sz="0" w:space="0" w:color="auto"/>
                                                                                              </w:divBdr>
                                                                                            </w:div>
                                                                                          </w:divsChild>
                                                                                        </w:div>
                                                                                        <w:div w:id="374697664">
                                                                                          <w:marLeft w:val="0"/>
                                                                                          <w:marRight w:val="0"/>
                                                                                          <w:marTop w:val="0"/>
                                                                                          <w:marBottom w:val="0"/>
                                                                                          <w:divBdr>
                                                                                            <w:top w:val="none" w:sz="0" w:space="0" w:color="auto"/>
                                                                                            <w:left w:val="none" w:sz="0" w:space="0" w:color="auto"/>
                                                                                            <w:bottom w:val="none" w:sz="0" w:space="0" w:color="auto"/>
                                                                                            <w:right w:val="none" w:sz="0" w:space="0" w:color="auto"/>
                                                                                          </w:divBdr>
                                                                                          <w:divsChild>
                                                                                            <w:div w:id="405151243">
                                                                                              <w:marLeft w:val="0"/>
                                                                                              <w:marRight w:val="0"/>
                                                                                              <w:marTop w:val="0"/>
                                                                                              <w:marBottom w:val="0"/>
                                                                                              <w:divBdr>
                                                                                                <w:top w:val="none" w:sz="0" w:space="0" w:color="auto"/>
                                                                                                <w:left w:val="none" w:sz="0" w:space="0" w:color="auto"/>
                                                                                                <w:bottom w:val="none" w:sz="0" w:space="0" w:color="auto"/>
                                                                                                <w:right w:val="none" w:sz="0" w:space="0" w:color="auto"/>
                                                                                              </w:divBdr>
                                                                                            </w:div>
                                                                                          </w:divsChild>
                                                                                        </w:div>
                                                                                        <w:div w:id="424614465">
                                                                                          <w:marLeft w:val="0"/>
                                                                                          <w:marRight w:val="0"/>
                                                                                          <w:marTop w:val="0"/>
                                                                                          <w:marBottom w:val="0"/>
                                                                                          <w:divBdr>
                                                                                            <w:top w:val="none" w:sz="0" w:space="0" w:color="auto"/>
                                                                                            <w:left w:val="none" w:sz="0" w:space="0" w:color="auto"/>
                                                                                            <w:bottom w:val="none" w:sz="0" w:space="0" w:color="auto"/>
                                                                                            <w:right w:val="none" w:sz="0" w:space="0" w:color="auto"/>
                                                                                          </w:divBdr>
                                                                                          <w:divsChild>
                                                                                            <w:div w:id="1042827493">
                                                                                              <w:marLeft w:val="0"/>
                                                                                              <w:marRight w:val="0"/>
                                                                                              <w:marTop w:val="0"/>
                                                                                              <w:marBottom w:val="0"/>
                                                                                              <w:divBdr>
                                                                                                <w:top w:val="none" w:sz="0" w:space="0" w:color="auto"/>
                                                                                                <w:left w:val="none" w:sz="0" w:space="0" w:color="auto"/>
                                                                                                <w:bottom w:val="none" w:sz="0" w:space="0" w:color="auto"/>
                                                                                                <w:right w:val="none" w:sz="0" w:space="0" w:color="auto"/>
                                                                                              </w:divBdr>
                                                                                            </w:div>
                                                                                          </w:divsChild>
                                                                                        </w:div>
                                                                                        <w:div w:id="447165436">
                                                                                          <w:marLeft w:val="0"/>
                                                                                          <w:marRight w:val="0"/>
                                                                                          <w:marTop w:val="0"/>
                                                                                          <w:marBottom w:val="0"/>
                                                                                          <w:divBdr>
                                                                                            <w:top w:val="none" w:sz="0" w:space="0" w:color="auto"/>
                                                                                            <w:left w:val="none" w:sz="0" w:space="0" w:color="auto"/>
                                                                                            <w:bottom w:val="none" w:sz="0" w:space="0" w:color="auto"/>
                                                                                            <w:right w:val="none" w:sz="0" w:space="0" w:color="auto"/>
                                                                                          </w:divBdr>
                                                                                          <w:divsChild>
                                                                                            <w:div w:id="250159550">
                                                                                              <w:marLeft w:val="0"/>
                                                                                              <w:marRight w:val="0"/>
                                                                                              <w:marTop w:val="0"/>
                                                                                              <w:marBottom w:val="0"/>
                                                                                              <w:divBdr>
                                                                                                <w:top w:val="none" w:sz="0" w:space="0" w:color="auto"/>
                                                                                                <w:left w:val="none" w:sz="0" w:space="0" w:color="auto"/>
                                                                                                <w:bottom w:val="none" w:sz="0" w:space="0" w:color="auto"/>
                                                                                                <w:right w:val="none" w:sz="0" w:space="0" w:color="auto"/>
                                                                                              </w:divBdr>
                                                                                            </w:div>
                                                                                          </w:divsChild>
                                                                                        </w:div>
                                                                                        <w:div w:id="708918972">
                                                                                          <w:marLeft w:val="0"/>
                                                                                          <w:marRight w:val="0"/>
                                                                                          <w:marTop w:val="0"/>
                                                                                          <w:marBottom w:val="0"/>
                                                                                          <w:divBdr>
                                                                                            <w:top w:val="none" w:sz="0" w:space="0" w:color="auto"/>
                                                                                            <w:left w:val="none" w:sz="0" w:space="0" w:color="auto"/>
                                                                                            <w:bottom w:val="none" w:sz="0" w:space="0" w:color="auto"/>
                                                                                            <w:right w:val="none" w:sz="0" w:space="0" w:color="auto"/>
                                                                                          </w:divBdr>
                                                                                          <w:divsChild>
                                                                                            <w:div w:id="1643658122">
                                                                                              <w:marLeft w:val="0"/>
                                                                                              <w:marRight w:val="0"/>
                                                                                              <w:marTop w:val="0"/>
                                                                                              <w:marBottom w:val="0"/>
                                                                                              <w:divBdr>
                                                                                                <w:top w:val="none" w:sz="0" w:space="0" w:color="auto"/>
                                                                                                <w:left w:val="none" w:sz="0" w:space="0" w:color="auto"/>
                                                                                                <w:bottom w:val="none" w:sz="0" w:space="0" w:color="auto"/>
                                                                                                <w:right w:val="none" w:sz="0" w:space="0" w:color="auto"/>
                                                                                              </w:divBdr>
                                                                                            </w:div>
                                                                                          </w:divsChild>
                                                                                        </w:div>
                                                                                        <w:div w:id="734668006">
                                                                                          <w:marLeft w:val="0"/>
                                                                                          <w:marRight w:val="0"/>
                                                                                          <w:marTop w:val="0"/>
                                                                                          <w:marBottom w:val="0"/>
                                                                                          <w:divBdr>
                                                                                            <w:top w:val="none" w:sz="0" w:space="0" w:color="auto"/>
                                                                                            <w:left w:val="none" w:sz="0" w:space="0" w:color="auto"/>
                                                                                            <w:bottom w:val="none" w:sz="0" w:space="0" w:color="auto"/>
                                                                                            <w:right w:val="none" w:sz="0" w:space="0" w:color="auto"/>
                                                                                          </w:divBdr>
                                                                                          <w:divsChild>
                                                                                            <w:div w:id="1751923247">
                                                                                              <w:marLeft w:val="0"/>
                                                                                              <w:marRight w:val="0"/>
                                                                                              <w:marTop w:val="0"/>
                                                                                              <w:marBottom w:val="0"/>
                                                                                              <w:divBdr>
                                                                                                <w:top w:val="none" w:sz="0" w:space="0" w:color="auto"/>
                                                                                                <w:left w:val="none" w:sz="0" w:space="0" w:color="auto"/>
                                                                                                <w:bottom w:val="none" w:sz="0" w:space="0" w:color="auto"/>
                                                                                                <w:right w:val="none" w:sz="0" w:space="0" w:color="auto"/>
                                                                                              </w:divBdr>
                                                                                            </w:div>
                                                                                          </w:divsChild>
                                                                                        </w:div>
                                                                                        <w:div w:id="818496192">
                                                                                          <w:marLeft w:val="0"/>
                                                                                          <w:marRight w:val="0"/>
                                                                                          <w:marTop w:val="0"/>
                                                                                          <w:marBottom w:val="0"/>
                                                                                          <w:divBdr>
                                                                                            <w:top w:val="none" w:sz="0" w:space="0" w:color="auto"/>
                                                                                            <w:left w:val="none" w:sz="0" w:space="0" w:color="auto"/>
                                                                                            <w:bottom w:val="none" w:sz="0" w:space="0" w:color="auto"/>
                                                                                            <w:right w:val="none" w:sz="0" w:space="0" w:color="auto"/>
                                                                                          </w:divBdr>
                                                                                          <w:divsChild>
                                                                                            <w:div w:id="1885870563">
                                                                                              <w:marLeft w:val="0"/>
                                                                                              <w:marRight w:val="0"/>
                                                                                              <w:marTop w:val="0"/>
                                                                                              <w:marBottom w:val="0"/>
                                                                                              <w:divBdr>
                                                                                                <w:top w:val="none" w:sz="0" w:space="0" w:color="auto"/>
                                                                                                <w:left w:val="none" w:sz="0" w:space="0" w:color="auto"/>
                                                                                                <w:bottom w:val="none" w:sz="0" w:space="0" w:color="auto"/>
                                                                                                <w:right w:val="none" w:sz="0" w:space="0" w:color="auto"/>
                                                                                              </w:divBdr>
                                                                                            </w:div>
                                                                                          </w:divsChild>
                                                                                        </w:div>
                                                                                        <w:div w:id="882209177">
                                                                                          <w:marLeft w:val="0"/>
                                                                                          <w:marRight w:val="0"/>
                                                                                          <w:marTop w:val="0"/>
                                                                                          <w:marBottom w:val="0"/>
                                                                                          <w:divBdr>
                                                                                            <w:top w:val="none" w:sz="0" w:space="0" w:color="auto"/>
                                                                                            <w:left w:val="none" w:sz="0" w:space="0" w:color="auto"/>
                                                                                            <w:bottom w:val="none" w:sz="0" w:space="0" w:color="auto"/>
                                                                                            <w:right w:val="none" w:sz="0" w:space="0" w:color="auto"/>
                                                                                          </w:divBdr>
                                                                                          <w:divsChild>
                                                                                            <w:div w:id="377094452">
                                                                                              <w:marLeft w:val="0"/>
                                                                                              <w:marRight w:val="0"/>
                                                                                              <w:marTop w:val="0"/>
                                                                                              <w:marBottom w:val="0"/>
                                                                                              <w:divBdr>
                                                                                                <w:top w:val="none" w:sz="0" w:space="0" w:color="auto"/>
                                                                                                <w:left w:val="none" w:sz="0" w:space="0" w:color="auto"/>
                                                                                                <w:bottom w:val="none" w:sz="0" w:space="0" w:color="auto"/>
                                                                                                <w:right w:val="none" w:sz="0" w:space="0" w:color="auto"/>
                                                                                              </w:divBdr>
                                                                                            </w:div>
                                                                                          </w:divsChild>
                                                                                        </w:div>
                                                                                        <w:div w:id="923996116">
                                                                                          <w:marLeft w:val="0"/>
                                                                                          <w:marRight w:val="0"/>
                                                                                          <w:marTop w:val="0"/>
                                                                                          <w:marBottom w:val="0"/>
                                                                                          <w:divBdr>
                                                                                            <w:top w:val="none" w:sz="0" w:space="0" w:color="auto"/>
                                                                                            <w:left w:val="none" w:sz="0" w:space="0" w:color="auto"/>
                                                                                            <w:bottom w:val="none" w:sz="0" w:space="0" w:color="auto"/>
                                                                                            <w:right w:val="none" w:sz="0" w:space="0" w:color="auto"/>
                                                                                          </w:divBdr>
                                                                                          <w:divsChild>
                                                                                            <w:div w:id="736704921">
                                                                                              <w:marLeft w:val="0"/>
                                                                                              <w:marRight w:val="0"/>
                                                                                              <w:marTop w:val="0"/>
                                                                                              <w:marBottom w:val="0"/>
                                                                                              <w:divBdr>
                                                                                                <w:top w:val="none" w:sz="0" w:space="0" w:color="auto"/>
                                                                                                <w:left w:val="none" w:sz="0" w:space="0" w:color="auto"/>
                                                                                                <w:bottom w:val="none" w:sz="0" w:space="0" w:color="auto"/>
                                                                                                <w:right w:val="none" w:sz="0" w:space="0" w:color="auto"/>
                                                                                              </w:divBdr>
                                                                                            </w:div>
                                                                                          </w:divsChild>
                                                                                        </w:div>
                                                                                        <w:div w:id="944117145">
                                                                                          <w:marLeft w:val="0"/>
                                                                                          <w:marRight w:val="0"/>
                                                                                          <w:marTop w:val="0"/>
                                                                                          <w:marBottom w:val="0"/>
                                                                                          <w:divBdr>
                                                                                            <w:top w:val="none" w:sz="0" w:space="0" w:color="auto"/>
                                                                                            <w:left w:val="none" w:sz="0" w:space="0" w:color="auto"/>
                                                                                            <w:bottom w:val="none" w:sz="0" w:space="0" w:color="auto"/>
                                                                                            <w:right w:val="none" w:sz="0" w:space="0" w:color="auto"/>
                                                                                          </w:divBdr>
                                                                                          <w:divsChild>
                                                                                            <w:div w:id="1556047006">
                                                                                              <w:marLeft w:val="0"/>
                                                                                              <w:marRight w:val="0"/>
                                                                                              <w:marTop w:val="0"/>
                                                                                              <w:marBottom w:val="0"/>
                                                                                              <w:divBdr>
                                                                                                <w:top w:val="none" w:sz="0" w:space="0" w:color="auto"/>
                                                                                                <w:left w:val="none" w:sz="0" w:space="0" w:color="auto"/>
                                                                                                <w:bottom w:val="none" w:sz="0" w:space="0" w:color="auto"/>
                                                                                                <w:right w:val="none" w:sz="0" w:space="0" w:color="auto"/>
                                                                                              </w:divBdr>
                                                                                            </w:div>
                                                                                          </w:divsChild>
                                                                                        </w:div>
                                                                                        <w:div w:id="989334205">
                                                                                          <w:marLeft w:val="0"/>
                                                                                          <w:marRight w:val="0"/>
                                                                                          <w:marTop w:val="0"/>
                                                                                          <w:marBottom w:val="0"/>
                                                                                          <w:divBdr>
                                                                                            <w:top w:val="none" w:sz="0" w:space="0" w:color="auto"/>
                                                                                            <w:left w:val="none" w:sz="0" w:space="0" w:color="auto"/>
                                                                                            <w:bottom w:val="none" w:sz="0" w:space="0" w:color="auto"/>
                                                                                            <w:right w:val="none" w:sz="0" w:space="0" w:color="auto"/>
                                                                                          </w:divBdr>
                                                                                          <w:divsChild>
                                                                                            <w:div w:id="1798252358">
                                                                                              <w:marLeft w:val="0"/>
                                                                                              <w:marRight w:val="0"/>
                                                                                              <w:marTop w:val="0"/>
                                                                                              <w:marBottom w:val="0"/>
                                                                                              <w:divBdr>
                                                                                                <w:top w:val="none" w:sz="0" w:space="0" w:color="auto"/>
                                                                                                <w:left w:val="none" w:sz="0" w:space="0" w:color="auto"/>
                                                                                                <w:bottom w:val="none" w:sz="0" w:space="0" w:color="auto"/>
                                                                                                <w:right w:val="none" w:sz="0" w:space="0" w:color="auto"/>
                                                                                              </w:divBdr>
                                                                                            </w:div>
                                                                                          </w:divsChild>
                                                                                        </w:div>
                                                                                        <w:div w:id="1197430899">
                                                                                          <w:marLeft w:val="0"/>
                                                                                          <w:marRight w:val="0"/>
                                                                                          <w:marTop w:val="0"/>
                                                                                          <w:marBottom w:val="0"/>
                                                                                          <w:divBdr>
                                                                                            <w:top w:val="none" w:sz="0" w:space="0" w:color="auto"/>
                                                                                            <w:left w:val="none" w:sz="0" w:space="0" w:color="auto"/>
                                                                                            <w:bottom w:val="none" w:sz="0" w:space="0" w:color="auto"/>
                                                                                            <w:right w:val="none" w:sz="0" w:space="0" w:color="auto"/>
                                                                                          </w:divBdr>
                                                                                          <w:divsChild>
                                                                                            <w:div w:id="1265184560">
                                                                                              <w:marLeft w:val="0"/>
                                                                                              <w:marRight w:val="0"/>
                                                                                              <w:marTop w:val="0"/>
                                                                                              <w:marBottom w:val="0"/>
                                                                                              <w:divBdr>
                                                                                                <w:top w:val="none" w:sz="0" w:space="0" w:color="auto"/>
                                                                                                <w:left w:val="none" w:sz="0" w:space="0" w:color="auto"/>
                                                                                                <w:bottom w:val="none" w:sz="0" w:space="0" w:color="auto"/>
                                                                                                <w:right w:val="none" w:sz="0" w:space="0" w:color="auto"/>
                                                                                              </w:divBdr>
                                                                                            </w:div>
                                                                                          </w:divsChild>
                                                                                        </w:div>
                                                                                        <w:div w:id="1208025432">
                                                                                          <w:marLeft w:val="0"/>
                                                                                          <w:marRight w:val="0"/>
                                                                                          <w:marTop w:val="0"/>
                                                                                          <w:marBottom w:val="0"/>
                                                                                          <w:divBdr>
                                                                                            <w:top w:val="none" w:sz="0" w:space="0" w:color="auto"/>
                                                                                            <w:left w:val="none" w:sz="0" w:space="0" w:color="auto"/>
                                                                                            <w:bottom w:val="none" w:sz="0" w:space="0" w:color="auto"/>
                                                                                            <w:right w:val="none" w:sz="0" w:space="0" w:color="auto"/>
                                                                                          </w:divBdr>
                                                                                          <w:divsChild>
                                                                                            <w:div w:id="727148229">
                                                                                              <w:marLeft w:val="0"/>
                                                                                              <w:marRight w:val="0"/>
                                                                                              <w:marTop w:val="0"/>
                                                                                              <w:marBottom w:val="0"/>
                                                                                              <w:divBdr>
                                                                                                <w:top w:val="none" w:sz="0" w:space="0" w:color="auto"/>
                                                                                                <w:left w:val="none" w:sz="0" w:space="0" w:color="auto"/>
                                                                                                <w:bottom w:val="none" w:sz="0" w:space="0" w:color="auto"/>
                                                                                                <w:right w:val="none" w:sz="0" w:space="0" w:color="auto"/>
                                                                                              </w:divBdr>
                                                                                            </w:div>
                                                                                          </w:divsChild>
                                                                                        </w:div>
                                                                                        <w:div w:id="1259868083">
                                                                                          <w:marLeft w:val="0"/>
                                                                                          <w:marRight w:val="0"/>
                                                                                          <w:marTop w:val="0"/>
                                                                                          <w:marBottom w:val="0"/>
                                                                                          <w:divBdr>
                                                                                            <w:top w:val="none" w:sz="0" w:space="0" w:color="auto"/>
                                                                                            <w:left w:val="none" w:sz="0" w:space="0" w:color="auto"/>
                                                                                            <w:bottom w:val="none" w:sz="0" w:space="0" w:color="auto"/>
                                                                                            <w:right w:val="none" w:sz="0" w:space="0" w:color="auto"/>
                                                                                          </w:divBdr>
                                                                                          <w:divsChild>
                                                                                            <w:div w:id="1472751478">
                                                                                              <w:marLeft w:val="0"/>
                                                                                              <w:marRight w:val="0"/>
                                                                                              <w:marTop w:val="0"/>
                                                                                              <w:marBottom w:val="0"/>
                                                                                              <w:divBdr>
                                                                                                <w:top w:val="none" w:sz="0" w:space="0" w:color="auto"/>
                                                                                                <w:left w:val="none" w:sz="0" w:space="0" w:color="auto"/>
                                                                                                <w:bottom w:val="none" w:sz="0" w:space="0" w:color="auto"/>
                                                                                                <w:right w:val="none" w:sz="0" w:space="0" w:color="auto"/>
                                                                                              </w:divBdr>
                                                                                            </w:div>
                                                                                          </w:divsChild>
                                                                                        </w:div>
                                                                                        <w:div w:id="1352221169">
                                                                                          <w:marLeft w:val="0"/>
                                                                                          <w:marRight w:val="0"/>
                                                                                          <w:marTop w:val="0"/>
                                                                                          <w:marBottom w:val="0"/>
                                                                                          <w:divBdr>
                                                                                            <w:top w:val="none" w:sz="0" w:space="0" w:color="auto"/>
                                                                                            <w:left w:val="none" w:sz="0" w:space="0" w:color="auto"/>
                                                                                            <w:bottom w:val="none" w:sz="0" w:space="0" w:color="auto"/>
                                                                                            <w:right w:val="none" w:sz="0" w:space="0" w:color="auto"/>
                                                                                          </w:divBdr>
                                                                                          <w:divsChild>
                                                                                            <w:div w:id="1683899209">
                                                                                              <w:marLeft w:val="0"/>
                                                                                              <w:marRight w:val="0"/>
                                                                                              <w:marTop w:val="0"/>
                                                                                              <w:marBottom w:val="0"/>
                                                                                              <w:divBdr>
                                                                                                <w:top w:val="none" w:sz="0" w:space="0" w:color="auto"/>
                                                                                                <w:left w:val="none" w:sz="0" w:space="0" w:color="auto"/>
                                                                                                <w:bottom w:val="none" w:sz="0" w:space="0" w:color="auto"/>
                                                                                                <w:right w:val="none" w:sz="0" w:space="0" w:color="auto"/>
                                                                                              </w:divBdr>
                                                                                            </w:div>
                                                                                          </w:divsChild>
                                                                                        </w:div>
                                                                                        <w:div w:id="1391146334">
                                                                                          <w:marLeft w:val="0"/>
                                                                                          <w:marRight w:val="0"/>
                                                                                          <w:marTop w:val="0"/>
                                                                                          <w:marBottom w:val="0"/>
                                                                                          <w:divBdr>
                                                                                            <w:top w:val="none" w:sz="0" w:space="0" w:color="auto"/>
                                                                                            <w:left w:val="none" w:sz="0" w:space="0" w:color="auto"/>
                                                                                            <w:bottom w:val="none" w:sz="0" w:space="0" w:color="auto"/>
                                                                                            <w:right w:val="none" w:sz="0" w:space="0" w:color="auto"/>
                                                                                          </w:divBdr>
                                                                                          <w:divsChild>
                                                                                            <w:div w:id="997459123">
                                                                                              <w:marLeft w:val="0"/>
                                                                                              <w:marRight w:val="0"/>
                                                                                              <w:marTop w:val="0"/>
                                                                                              <w:marBottom w:val="0"/>
                                                                                              <w:divBdr>
                                                                                                <w:top w:val="none" w:sz="0" w:space="0" w:color="auto"/>
                                                                                                <w:left w:val="none" w:sz="0" w:space="0" w:color="auto"/>
                                                                                                <w:bottom w:val="none" w:sz="0" w:space="0" w:color="auto"/>
                                                                                                <w:right w:val="none" w:sz="0" w:space="0" w:color="auto"/>
                                                                                              </w:divBdr>
                                                                                            </w:div>
                                                                                          </w:divsChild>
                                                                                        </w:div>
                                                                                        <w:div w:id="1634093914">
                                                                                          <w:marLeft w:val="0"/>
                                                                                          <w:marRight w:val="0"/>
                                                                                          <w:marTop w:val="0"/>
                                                                                          <w:marBottom w:val="0"/>
                                                                                          <w:divBdr>
                                                                                            <w:top w:val="none" w:sz="0" w:space="0" w:color="auto"/>
                                                                                            <w:left w:val="none" w:sz="0" w:space="0" w:color="auto"/>
                                                                                            <w:bottom w:val="none" w:sz="0" w:space="0" w:color="auto"/>
                                                                                            <w:right w:val="none" w:sz="0" w:space="0" w:color="auto"/>
                                                                                          </w:divBdr>
                                                                                          <w:divsChild>
                                                                                            <w:div w:id="1249072320">
                                                                                              <w:marLeft w:val="0"/>
                                                                                              <w:marRight w:val="0"/>
                                                                                              <w:marTop w:val="0"/>
                                                                                              <w:marBottom w:val="0"/>
                                                                                              <w:divBdr>
                                                                                                <w:top w:val="none" w:sz="0" w:space="0" w:color="auto"/>
                                                                                                <w:left w:val="none" w:sz="0" w:space="0" w:color="auto"/>
                                                                                                <w:bottom w:val="none" w:sz="0" w:space="0" w:color="auto"/>
                                                                                                <w:right w:val="none" w:sz="0" w:space="0" w:color="auto"/>
                                                                                              </w:divBdr>
                                                                                            </w:div>
                                                                                          </w:divsChild>
                                                                                        </w:div>
                                                                                        <w:div w:id="1635720079">
                                                                                          <w:marLeft w:val="0"/>
                                                                                          <w:marRight w:val="0"/>
                                                                                          <w:marTop w:val="0"/>
                                                                                          <w:marBottom w:val="0"/>
                                                                                          <w:divBdr>
                                                                                            <w:top w:val="none" w:sz="0" w:space="0" w:color="auto"/>
                                                                                            <w:left w:val="none" w:sz="0" w:space="0" w:color="auto"/>
                                                                                            <w:bottom w:val="none" w:sz="0" w:space="0" w:color="auto"/>
                                                                                            <w:right w:val="none" w:sz="0" w:space="0" w:color="auto"/>
                                                                                          </w:divBdr>
                                                                                          <w:divsChild>
                                                                                            <w:div w:id="1665088302">
                                                                                              <w:marLeft w:val="0"/>
                                                                                              <w:marRight w:val="0"/>
                                                                                              <w:marTop w:val="0"/>
                                                                                              <w:marBottom w:val="0"/>
                                                                                              <w:divBdr>
                                                                                                <w:top w:val="none" w:sz="0" w:space="0" w:color="auto"/>
                                                                                                <w:left w:val="none" w:sz="0" w:space="0" w:color="auto"/>
                                                                                                <w:bottom w:val="none" w:sz="0" w:space="0" w:color="auto"/>
                                                                                                <w:right w:val="none" w:sz="0" w:space="0" w:color="auto"/>
                                                                                              </w:divBdr>
                                                                                            </w:div>
                                                                                          </w:divsChild>
                                                                                        </w:div>
                                                                                        <w:div w:id="1772629931">
                                                                                          <w:marLeft w:val="0"/>
                                                                                          <w:marRight w:val="0"/>
                                                                                          <w:marTop w:val="0"/>
                                                                                          <w:marBottom w:val="0"/>
                                                                                          <w:divBdr>
                                                                                            <w:top w:val="none" w:sz="0" w:space="0" w:color="auto"/>
                                                                                            <w:left w:val="none" w:sz="0" w:space="0" w:color="auto"/>
                                                                                            <w:bottom w:val="none" w:sz="0" w:space="0" w:color="auto"/>
                                                                                            <w:right w:val="none" w:sz="0" w:space="0" w:color="auto"/>
                                                                                          </w:divBdr>
                                                                                          <w:divsChild>
                                                                                            <w:div w:id="1618364984">
                                                                                              <w:marLeft w:val="0"/>
                                                                                              <w:marRight w:val="0"/>
                                                                                              <w:marTop w:val="0"/>
                                                                                              <w:marBottom w:val="0"/>
                                                                                              <w:divBdr>
                                                                                                <w:top w:val="none" w:sz="0" w:space="0" w:color="auto"/>
                                                                                                <w:left w:val="none" w:sz="0" w:space="0" w:color="auto"/>
                                                                                                <w:bottom w:val="none" w:sz="0" w:space="0" w:color="auto"/>
                                                                                                <w:right w:val="none" w:sz="0" w:space="0" w:color="auto"/>
                                                                                              </w:divBdr>
                                                                                            </w:div>
                                                                                          </w:divsChild>
                                                                                        </w:div>
                                                                                        <w:div w:id="1952206419">
                                                                                          <w:marLeft w:val="0"/>
                                                                                          <w:marRight w:val="0"/>
                                                                                          <w:marTop w:val="0"/>
                                                                                          <w:marBottom w:val="0"/>
                                                                                          <w:divBdr>
                                                                                            <w:top w:val="none" w:sz="0" w:space="0" w:color="auto"/>
                                                                                            <w:left w:val="none" w:sz="0" w:space="0" w:color="auto"/>
                                                                                            <w:bottom w:val="none" w:sz="0" w:space="0" w:color="auto"/>
                                                                                            <w:right w:val="none" w:sz="0" w:space="0" w:color="auto"/>
                                                                                          </w:divBdr>
                                                                                          <w:divsChild>
                                                                                            <w:div w:id="1467771494">
                                                                                              <w:marLeft w:val="0"/>
                                                                                              <w:marRight w:val="0"/>
                                                                                              <w:marTop w:val="0"/>
                                                                                              <w:marBottom w:val="0"/>
                                                                                              <w:divBdr>
                                                                                                <w:top w:val="none" w:sz="0" w:space="0" w:color="auto"/>
                                                                                                <w:left w:val="none" w:sz="0" w:space="0" w:color="auto"/>
                                                                                                <w:bottom w:val="none" w:sz="0" w:space="0" w:color="auto"/>
                                                                                                <w:right w:val="none" w:sz="0" w:space="0" w:color="auto"/>
                                                                                              </w:divBdr>
                                                                                            </w:div>
                                                                                          </w:divsChild>
                                                                                        </w:div>
                                                                                        <w:div w:id="2032031798">
                                                                                          <w:marLeft w:val="0"/>
                                                                                          <w:marRight w:val="0"/>
                                                                                          <w:marTop w:val="0"/>
                                                                                          <w:marBottom w:val="0"/>
                                                                                          <w:divBdr>
                                                                                            <w:top w:val="none" w:sz="0" w:space="0" w:color="auto"/>
                                                                                            <w:left w:val="none" w:sz="0" w:space="0" w:color="auto"/>
                                                                                            <w:bottom w:val="none" w:sz="0" w:space="0" w:color="auto"/>
                                                                                            <w:right w:val="none" w:sz="0" w:space="0" w:color="auto"/>
                                                                                          </w:divBdr>
                                                                                          <w:divsChild>
                                                                                            <w:div w:id="564338623">
                                                                                              <w:marLeft w:val="0"/>
                                                                                              <w:marRight w:val="0"/>
                                                                                              <w:marTop w:val="0"/>
                                                                                              <w:marBottom w:val="0"/>
                                                                                              <w:divBdr>
                                                                                                <w:top w:val="none" w:sz="0" w:space="0" w:color="auto"/>
                                                                                                <w:left w:val="none" w:sz="0" w:space="0" w:color="auto"/>
                                                                                                <w:bottom w:val="none" w:sz="0" w:space="0" w:color="auto"/>
                                                                                                <w:right w:val="none" w:sz="0" w:space="0" w:color="auto"/>
                                                                                              </w:divBdr>
                                                                                            </w:div>
                                                                                          </w:divsChild>
                                                                                        </w:div>
                                                                                        <w:div w:id="2053265214">
                                                                                          <w:marLeft w:val="0"/>
                                                                                          <w:marRight w:val="0"/>
                                                                                          <w:marTop w:val="0"/>
                                                                                          <w:marBottom w:val="0"/>
                                                                                          <w:divBdr>
                                                                                            <w:top w:val="none" w:sz="0" w:space="0" w:color="auto"/>
                                                                                            <w:left w:val="none" w:sz="0" w:space="0" w:color="auto"/>
                                                                                            <w:bottom w:val="none" w:sz="0" w:space="0" w:color="auto"/>
                                                                                            <w:right w:val="none" w:sz="0" w:space="0" w:color="auto"/>
                                                                                          </w:divBdr>
                                                                                          <w:divsChild>
                                                                                            <w:div w:id="93325796">
                                                                                              <w:marLeft w:val="0"/>
                                                                                              <w:marRight w:val="0"/>
                                                                                              <w:marTop w:val="0"/>
                                                                                              <w:marBottom w:val="0"/>
                                                                                              <w:divBdr>
                                                                                                <w:top w:val="none" w:sz="0" w:space="0" w:color="auto"/>
                                                                                                <w:left w:val="none" w:sz="0" w:space="0" w:color="auto"/>
                                                                                                <w:bottom w:val="none" w:sz="0" w:space="0" w:color="auto"/>
                                                                                                <w:right w:val="none" w:sz="0" w:space="0" w:color="auto"/>
                                                                                              </w:divBdr>
                                                                                            </w:div>
                                                                                          </w:divsChild>
                                                                                        </w:div>
                                                                                        <w:div w:id="2114277835">
                                                                                          <w:marLeft w:val="0"/>
                                                                                          <w:marRight w:val="0"/>
                                                                                          <w:marTop w:val="0"/>
                                                                                          <w:marBottom w:val="0"/>
                                                                                          <w:divBdr>
                                                                                            <w:top w:val="none" w:sz="0" w:space="0" w:color="auto"/>
                                                                                            <w:left w:val="none" w:sz="0" w:space="0" w:color="auto"/>
                                                                                            <w:bottom w:val="none" w:sz="0" w:space="0" w:color="auto"/>
                                                                                            <w:right w:val="none" w:sz="0" w:space="0" w:color="auto"/>
                                                                                          </w:divBdr>
                                                                                          <w:divsChild>
                                                                                            <w:div w:id="15735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31802">
                                                                                  <w:marLeft w:val="0"/>
                                                                                  <w:marRight w:val="0"/>
                                                                                  <w:marTop w:val="0"/>
                                                                                  <w:marBottom w:val="0"/>
                                                                                  <w:divBdr>
                                                                                    <w:top w:val="none" w:sz="0" w:space="0" w:color="auto"/>
                                                                                    <w:left w:val="none" w:sz="0" w:space="0" w:color="auto"/>
                                                                                    <w:bottom w:val="none" w:sz="0" w:space="0" w:color="auto"/>
                                                                                    <w:right w:val="none" w:sz="0" w:space="0" w:color="auto"/>
                                                                                  </w:divBdr>
                                                                                </w:div>
                                                                                <w:div w:id="1345782125">
                                                                                  <w:marLeft w:val="0"/>
                                                                                  <w:marRight w:val="0"/>
                                                                                  <w:marTop w:val="0"/>
                                                                                  <w:marBottom w:val="0"/>
                                                                                  <w:divBdr>
                                                                                    <w:top w:val="none" w:sz="0" w:space="0" w:color="auto"/>
                                                                                    <w:left w:val="none" w:sz="0" w:space="0" w:color="auto"/>
                                                                                    <w:bottom w:val="none" w:sz="0" w:space="0" w:color="auto"/>
                                                                                    <w:right w:val="none" w:sz="0" w:space="0" w:color="auto"/>
                                                                                  </w:divBdr>
                                                                                </w:div>
                                                                                <w:div w:id="1514882452">
                                                                                  <w:marLeft w:val="0"/>
                                                                                  <w:marRight w:val="0"/>
                                                                                  <w:marTop w:val="0"/>
                                                                                  <w:marBottom w:val="0"/>
                                                                                  <w:divBdr>
                                                                                    <w:top w:val="none" w:sz="0" w:space="0" w:color="auto"/>
                                                                                    <w:left w:val="none" w:sz="0" w:space="0" w:color="auto"/>
                                                                                    <w:bottom w:val="none" w:sz="0" w:space="0" w:color="auto"/>
                                                                                    <w:right w:val="none" w:sz="0" w:space="0" w:color="auto"/>
                                                                                  </w:divBdr>
                                                                                </w:div>
                                                                                <w:div w:id="1548762685">
                                                                                  <w:marLeft w:val="0"/>
                                                                                  <w:marRight w:val="0"/>
                                                                                  <w:marTop w:val="0"/>
                                                                                  <w:marBottom w:val="0"/>
                                                                                  <w:divBdr>
                                                                                    <w:top w:val="none" w:sz="0" w:space="0" w:color="auto"/>
                                                                                    <w:left w:val="none" w:sz="0" w:space="0" w:color="auto"/>
                                                                                    <w:bottom w:val="none" w:sz="0" w:space="0" w:color="auto"/>
                                                                                    <w:right w:val="none" w:sz="0" w:space="0" w:color="auto"/>
                                                                                  </w:divBdr>
                                                                                </w:div>
                                                                                <w:div w:id="1549682679">
                                                                                  <w:marLeft w:val="0"/>
                                                                                  <w:marRight w:val="0"/>
                                                                                  <w:marTop w:val="0"/>
                                                                                  <w:marBottom w:val="0"/>
                                                                                  <w:divBdr>
                                                                                    <w:top w:val="none" w:sz="0" w:space="0" w:color="auto"/>
                                                                                    <w:left w:val="none" w:sz="0" w:space="0" w:color="auto"/>
                                                                                    <w:bottom w:val="none" w:sz="0" w:space="0" w:color="auto"/>
                                                                                    <w:right w:val="none" w:sz="0" w:space="0" w:color="auto"/>
                                                                                  </w:divBdr>
                                                                                </w:div>
                                                                                <w:div w:id="1658802179">
                                                                                  <w:marLeft w:val="0"/>
                                                                                  <w:marRight w:val="0"/>
                                                                                  <w:marTop w:val="0"/>
                                                                                  <w:marBottom w:val="0"/>
                                                                                  <w:divBdr>
                                                                                    <w:top w:val="none" w:sz="0" w:space="0" w:color="auto"/>
                                                                                    <w:left w:val="none" w:sz="0" w:space="0" w:color="auto"/>
                                                                                    <w:bottom w:val="none" w:sz="0" w:space="0" w:color="auto"/>
                                                                                    <w:right w:val="none" w:sz="0" w:space="0" w:color="auto"/>
                                                                                  </w:divBdr>
                                                                                </w:div>
                                                                                <w:div w:id="1716586926">
                                                                                  <w:marLeft w:val="0"/>
                                                                                  <w:marRight w:val="0"/>
                                                                                  <w:marTop w:val="0"/>
                                                                                  <w:marBottom w:val="0"/>
                                                                                  <w:divBdr>
                                                                                    <w:top w:val="none" w:sz="0" w:space="0" w:color="auto"/>
                                                                                    <w:left w:val="none" w:sz="0" w:space="0" w:color="auto"/>
                                                                                    <w:bottom w:val="none" w:sz="0" w:space="0" w:color="auto"/>
                                                                                    <w:right w:val="none" w:sz="0" w:space="0" w:color="auto"/>
                                                                                  </w:divBdr>
                                                                                </w:div>
                                                                                <w:div w:id="1868130178">
                                                                                  <w:marLeft w:val="0"/>
                                                                                  <w:marRight w:val="0"/>
                                                                                  <w:marTop w:val="0"/>
                                                                                  <w:marBottom w:val="0"/>
                                                                                  <w:divBdr>
                                                                                    <w:top w:val="none" w:sz="0" w:space="0" w:color="auto"/>
                                                                                    <w:left w:val="none" w:sz="0" w:space="0" w:color="auto"/>
                                                                                    <w:bottom w:val="none" w:sz="0" w:space="0" w:color="auto"/>
                                                                                    <w:right w:val="none" w:sz="0" w:space="0" w:color="auto"/>
                                                                                  </w:divBdr>
                                                                                </w:div>
                                                                                <w:div w:id="1985695367">
                                                                                  <w:marLeft w:val="0"/>
                                                                                  <w:marRight w:val="0"/>
                                                                                  <w:marTop w:val="0"/>
                                                                                  <w:marBottom w:val="0"/>
                                                                                  <w:divBdr>
                                                                                    <w:top w:val="none" w:sz="0" w:space="0" w:color="auto"/>
                                                                                    <w:left w:val="none" w:sz="0" w:space="0" w:color="auto"/>
                                                                                    <w:bottom w:val="none" w:sz="0" w:space="0" w:color="auto"/>
                                                                                    <w:right w:val="none" w:sz="0" w:space="0" w:color="auto"/>
                                                                                  </w:divBdr>
                                                                                </w:div>
                                                                                <w:div w:id="20815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054731">
      <w:bodyDiv w:val="1"/>
      <w:marLeft w:val="0"/>
      <w:marRight w:val="0"/>
      <w:marTop w:val="0"/>
      <w:marBottom w:val="0"/>
      <w:divBdr>
        <w:top w:val="none" w:sz="0" w:space="0" w:color="auto"/>
        <w:left w:val="none" w:sz="0" w:space="0" w:color="auto"/>
        <w:bottom w:val="none" w:sz="0" w:space="0" w:color="auto"/>
        <w:right w:val="none" w:sz="0" w:space="0" w:color="auto"/>
      </w:divBdr>
      <w:divsChild>
        <w:div w:id="1019431143">
          <w:marLeft w:val="0"/>
          <w:marRight w:val="0"/>
          <w:marTop w:val="0"/>
          <w:marBottom w:val="0"/>
          <w:divBdr>
            <w:top w:val="none" w:sz="0" w:space="0" w:color="auto"/>
            <w:left w:val="none" w:sz="0" w:space="0" w:color="auto"/>
            <w:bottom w:val="none" w:sz="0" w:space="0" w:color="auto"/>
            <w:right w:val="none" w:sz="0" w:space="0" w:color="auto"/>
          </w:divBdr>
          <w:divsChild>
            <w:div w:id="832452693">
              <w:marLeft w:val="0"/>
              <w:marRight w:val="0"/>
              <w:marTop w:val="0"/>
              <w:marBottom w:val="0"/>
              <w:divBdr>
                <w:top w:val="none" w:sz="0" w:space="0" w:color="auto"/>
                <w:left w:val="none" w:sz="0" w:space="0" w:color="auto"/>
                <w:bottom w:val="none" w:sz="0" w:space="0" w:color="auto"/>
                <w:right w:val="none" w:sz="0" w:space="0" w:color="auto"/>
              </w:divBdr>
              <w:divsChild>
                <w:div w:id="32967552">
                  <w:marLeft w:val="0"/>
                  <w:marRight w:val="0"/>
                  <w:marTop w:val="0"/>
                  <w:marBottom w:val="0"/>
                  <w:divBdr>
                    <w:top w:val="none" w:sz="0" w:space="0" w:color="auto"/>
                    <w:left w:val="none" w:sz="0" w:space="0" w:color="auto"/>
                    <w:bottom w:val="none" w:sz="0" w:space="0" w:color="auto"/>
                    <w:right w:val="none" w:sz="0" w:space="0" w:color="auto"/>
                  </w:divBdr>
                  <w:divsChild>
                    <w:div w:id="1883635952">
                      <w:marLeft w:val="0"/>
                      <w:marRight w:val="0"/>
                      <w:marTop w:val="0"/>
                      <w:marBottom w:val="0"/>
                      <w:divBdr>
                        <w:top w:val="none" w:sz="0" w:space="0" w:color="auto"/>
                        <w:left w:val="none" w:sz="0" w:space="0" w:color="auto"/>
                        <w:bottom w:val="none" w:sz="0" w:space="0" w:color="auto"/>
                        <w:right w:val="none" w:sz="0" w:space="0" w:color="auto"/>
                      </w:divBdr>
                      <w:divsChild>
                        <w:div w:id="1805149944">
                          <w:marLeft w:val="0"/>
                          <w:marRight w:val="0"/>
                          <w:marTop w:val="0"/>
                          <w:marBottom w:val="0"/>
                          <w:divBdr>
                            <w:top w:val="none" w:sz="0" w:space="0" w:color="auto"/>
                            <w:left w:val="none" w:sz="0" w:space="0" w:color="auto"/>
                            <w:bottom w:val="none" w:sz="0" w:space="0" w:color="auto"/>
                            <w:right w:val="none" w:sz="0" w:space="0" w:color="auto"/>
                          </w:divBdr>
                          <w:divsChild>
                            <w:div w:id="10109402">
                              <w:marLeft w:val="0"/>
                              <w:marRight w:val="0"/>
                              <w:marTop w:val="0"/>
                              <w:marBottom w:val="0"/>
                              <w:divBdr>
                                <w:top w:val="none" w:sz="0" w:space="0" w:color="auto"/>
                                <w:left w:val="none" w:sz="0" w:space="0" w:color="auto"/>
                                <w:bottom w:val="none" w:sz="0" w:space="0" w:color="auto"/>
                                <w:right w:val="none" w:sz="0" w:space="0" w:color="auto"/>
                              </w:divBdr>
                              <w:divsChild>
                                <w:div w:id="2067488264">
                                  <w:marLeft w:val="0"/>
                                  <w:marRight w:val="0"/>
                                  <w:marTop w:val="0"/>
                                  <w:marBottom w:val="0"/>
                                  <w:divBdr>
                                    <w:top w:val="none" w:sz="0" w:space="0" w:color="auto"/>
                                    <w:left w:val="none" w:sz="0" w:space="0" w:color="auto"/>
                                    <w:bottom w:val="none" w:sz="0" w:space="0" w:color="auto"/>
                                    <w:right w:val="none" w:sz="0" w:space="0" w:color="auto"/>
                                  </w:divBdr>
                                  <w:divsChild>
                                    <w:div w:id="240916785">
                                      <w:marLeft w:val="0"/>
                                      <w:marRight w:val="0"/>
                                      <w:marTop w:val="0"/>
                                      <w:marBottom w:val="0"/>
                                      <w:divBdr>
                                        <w:top w:val="none" w:sz="0" w:space="0" w:color="auto"/>
                                        <w:left w:val="none" w:sz="0" w:space="0" w:color="auto"/>
                                        <w:bottom w:val="none" w:sz="0" w:space="0" w:color="auto"/>
                                        <w:right w:val="none" w:sz="0" w:space="0" w:color="auto"/>
                                      </w:divBdr>
                                      <w:divsChild>
                                        <w:div w:id="2098212644">
                                          <w:marLeft w:val="0"/>
                                          <w:marRight w:val="0"/>
                                          <w:marTop w:val="0"/>
                                          <w:marBottom w:val="0"/>
                                          <w:divBdr>
                                            <w:top w:val="none" w:sz="0" w:space="0" w:color="auto"/>
                                            <w:left w:val="none" w:sz="0" w:space="0" w:color="auto"/>
                                            <w:bottom w:val="none" w:sz="0" w:space="0" w:color="auto"/>
                                            <w:right w:val="none" w:sz="0" w:space="0" w:color="auto"/>
                                          </w:divBdr>
                                          <w:divsChild>
                                            <w:div w:id="931357800">
                                              <w:marLeft w:val="0"/>
                                              <w:marRight w:val="0"/>
                                              <w:marTop w:val="0"/>
                                              <w:marBottom w:val="0"/>
                                              <w:divBdr>
                                                <w:top w:val="none" w:sz="0" w:space="0" w:color="auto"/>
                                                <w:left w:val="none" w:sz="0" w:space="0" w:color="auto"/>
                                                <w:bottom w:val="none" w:sz="0" w:space="0" w:color="auto"/>
                                                <w:right w:val="none" w:sz="0" w:space="0" w:color="auto"/>
                                              </w:divBdr>
                                              <w:divsChild>
                                                <w:div w:id="1324506924">
                                                  <w:marLeft w:val="0"/>
                                                  <w:marRight w:val="0"/>
                                                  <w:marTop w:val="0"/>
                                                  <w:marBottom w:val="0"/>
                                                  <w:divBdr>
                                                    <w:top w:val="none" w:sz="0" w:space="0" w:color="auto"/>
                                                    <w:left w:val="none" w:sz="0" w:space="0" w:color="auto"/>
                                                    <w:bottom w:val="none" w:sz="0" w:space="0" w:color="auto"/>
                                                    <w:right w:val="none" w:sz="0" w:space="0" w:color="auto"/>
                                                  </w:divBdr>
                                                  <w:divsChild>
                                                    <w:div w:id="343559085">
                                                      <w:marLeft w:val="0"/>
                                                      <w:marRight w:val="0"/>
                                                      <w:marTop w:val="0"/>
                                                      <w:marBottom w:val="0"/>
                                                      <w:divBdr>
                                                        <w:top w:val="single" w:sz="6" w:space="0" w:color="auto"/>
                                                        <w:left w:val="none" w:sz="0" w:space="0" w:color="auto"/>
                                                        <w:bottom w:val="single" w:sz="6" w:space="0" w:color="auto"/>
                                                        <w:right w:val="none" w:sz="0" w:space="0" w:color="auto"/>
                                                      </w:divBdr>
                                                      <w:divsChild>
                                                        <w:div w:id="819923365">
                                                          <w:marLeft w:val="0"/>
                                                          <w:marRight w:val="0"/>
                                                          <w:marTop w:val="0"/>
                                                          <w:marBottom w:val="0"/>
                                                          <w:divBdr>
                                                            <w:top w:val="none" w:sz="0" w:space="0" w:color="auto"/>
                                                            <w:left w:val="none" w:sz="0" w:space="0" w:color="auto"/>
                                                            <w:bottom w:val="none" w:sz="0" w:space="0" w:color="auto"/>
                                                            <w:right w:val="none" w:sz="0" w:space="0" w:color="auto"/>
                                                          </w:divBdr>
                                                          <w:divsChild>
                                                            <w:div w:id="376393571">
                                                              <w:marLeft w:val="0"/>
                                                              <w:marRight w:val="0"/>
                                                              <w:marTop w:val="0"/>
                                                              <w:marBottom w:val="0"/>
                                                              <w:divBdr>
                                                                <w:top w:val="none" w:sz="0" w:space="0" w:color="auto"/>
                                                                <w:left w:val="none" w:sz="0" w:space="0" w:color="auto"/>
                                                                <w:bottom w:val="none" w:sz="0" w:space="0" w:color="auto"/>
                                                                <w:right w:val="none" w:sz="0" w:space="0" w:color="auto"/>
                                                              </w:divBdr>
                                                              <w:divsChild>
                                                                <w:div w:id="1239680201">
                                                                  <w:marLeft w:val="0"/>
                                                                  <w:marRight w:val="0"/>
                                                                  <w:marTop w:val="0"/>
                                                                  <w:marBottom w:val="0"/>
                                                                  <w:divBdr>
                                                                    <w:top w:val="none" w:sz="0" w:space="0" w:color="auto"/>
                                                                    <w:left w:val="none" w:sz="0" w:space="0" w:color="auto"/>
                                                                    <w:bottom w:val="none" w:sz="0" w:space="0" w:color="auto"/>
                                                                    <w:right w:val="none" w:sz="0" w:space="0" w:color="auto"/>
                                                                  </w:divBdr>
                                                                  <w:divsChild>
                                                                    <w:div w:id="125204447">
                                                                      <w:marLeft w:val="0"/>
                                                                      <w:marRight w:val="0"/>
                                                                      <w:marTop w:val="0"/>
                                                                      <w:marBottom w:val="0"/>
                                                                      <w:divBdr>
                                                                        <w:top w:val="none" w:sz="0" w:space="0" w:color="auto"/>
                                                                        <w:left w:val="none" w:sz="0" w:space="0" w:color="auto"/>
                                                                        <w:bottom w:val="none" w:sz="0" w:space="0" w:color="auto"/>
                                                                        <w:right w:val="none" w:sz="0" w:space="0" w:color="auto"/>
                                                                      </w:divBdr>
                                                                      <w:divsChild>
                                                                        <w:div w:id="1212183694">
                                                                          <w:marLeft w:val="0"/>
                                                                          <w:marRight w:val="0"/>
                                                                          <w:marTop w:val="0"/>
                                                                          <w:marBottom w:val="0"/>
                                                                          <w:divBdr>
                                                                            <w:top w:val="none" w:sz="0" w:space="0" w:color="auto"/>
                                                                            <w:left w:val="none" w:sz="0" w:space="0" w:color="auto"/>
                                                                            <w:bottom w:val="none" w:sz="0" w:space="0" w:color="auto"/>
                                                                            <w:right w:val="none" w:sz="0" w:space="0" w:color="auto"/>
                                                                          </w:divBdr>
                                                                          <w:divsChild>
                                                                            <w:div w:id="1688173942">
                                                                              <w:marLeft w:val="0"/>
                                                                              <w:marRight w:val="0"/>
                                                                              <w:marTop w:val="0"/>
                                                                              <w:marBottom w:val="0"/>
                                                                              <w:divBdr>
                                                                                <w:top w:val="none" w:sz="0" w:space="0" w:color="auto"/>
                                                                                <w:left w:val="none" w:sz="0" w:space="0" w:color="auto"/>
                                                                                <w:bottom w:val="none" w:sz="0" w:space="0" w:color="auto"/>
                                                                                <w:right w:val="none" w:sz="0" w:space="0" w:color="auto"/>
                                                                              </w:divBdr>
                                                                              <w:divsChild>
                                                                                <w:div w:id="63384082">
                                                                                  <w:marLeft w:val="0"/>
                                                                                  <w:marRight w:val="0"/>
                                                                                  <w:marTop w:val="0"/>
                                                                                  <w:marBottom w:val="0"/>
                                                                                  <w:divBdr>
                                                                                    <w:top w:val="none" w:sz="0" w:space="0" w:color="auto"/>
                                                                                    <w:left w:val="none" w:sz="0" w:space="0" w:color="auto"/>
                                                                                    <w:bottom w:val="none" w:sz="0" w:space="0" w:color="auto"/>
                                                                                    <w:right w:val="none" w:sz="0" w:space="0" w:color="auto"/>
                                                                                  </w:divBdr>
                                                                                </w:div>
                                                                                <w:div w:id="66660575">
                                                                                  <w:marLeft w:val="0"/>
                                                                                  <w:marRight w:val="0"/>
                                                                                  <w:marTop w:val="0"/>
                                                                                  <w:marBottom w:val="0"/>
                                                                                  <w:divBdr>
                                                                                    <w:top w:val="none" w:sz="0" w:space="0" w:color="auto"/>
                                                                                    <w:left w:val="none" w:sz="0" w:space="0" w:color="auto"/>
                                                                                    <w:bottom w:val="none" w:sz="0" w:space="0" w:color="auto"/>
                                                                                    <w:right w:val="none" w:sz="0" w:space="0" w:color="auto"/>
                                                                                  </w:divBdr>
                                                                                </w:div>
                                                                                <w:div w:id="80489459">
                                                                                  <w:marLeft w:val="0"/>
                                                                                  <w:marRight w:val="0"/>
                                                                                  <w:marTop w:val="0"/>
                                                                                  <w:marBottom w:val="0"/>
                                                                                  <w:divBdr>
                                                                                    <w:top w:val="none" w:sz="0" w:space="0" w:color="auto"/>
                                                                                    <w:left w:val="none" w:sz="0" w:space="0" w:color="auto"/>
                                                                                    <w:bottom w:val="none" w:sz="0" w:space="0" w:color="auto"/>
                                                                                    <w:right w:val="none" w:sz="0" w:space="0" w:color="auto"/>
                                                                                  </w:divBdr>
                                                                                  <w:divsChild>
                                                                                    <w:div w:id="1395854924">
                                                                                      <w:marLeft w:val="-75"/>
                                                                                      <w:marRight w:val="0"/>
                                                                                      <w:marTop w:val="30"/>
                                                                                      <w:marBottom w:val="30"/>
                                                                                      <w:divBdr>
                                                                                        <w:top w:val="none" w:sz="0" w:space="0" w:color="auto"/>
                                                                                        <w:left w:val="none" w:sz="0" w:space="0" w:color="auto"/>
                                                                                        <w:bottom w:val="none" w:sz="0" w:space="0" w:color="auto"/>
                                                                                        <w:right w:val="none" w:sz="0" w:space="0" w:color="auto"/>
                                                                                      </w:divBdr>
                                                                                      <w:divsChild>
                                                                                        <w:div w:id="22481429">
                                                                                          <w:marLeft w:val="0"/>
                                                                                          <w:marRight w:val="0"/>
                                                                                          <w:marTop w:val="0"/>
                                                                                          <w:marBottom w:val="0"/>
                                                                                          <w:divBdr>
                                                                                            <w:top w:val="none" w:sz="0" w:space="0" w:color="auto"/>
                                                                                            <w:left w:val="none" w:sz="0" w:space="0" w:color="auto"/>
                                                                                            <w:bottom w:val="none" w:sz="0" w:space="0" w:color="auto"/>
                                                                                            <w:right w:val="none" w:sz="0" w:space="0" w:color="auto"/>
                                                                                          </w:divBdr>
                                                                                          <w:divsChild>
                                                                                            <w:div w:id="1731266033">
                                                                                              <w:marLeft w:val="0"/>
                                                                                              <w:marRight w:val="0"/>
                                                                                              <w:marTop w:val="0"/>
                                                                                              <w:marBottom w:val="0"/>
                                                                                              <w:divBdr>
                                                                                                <w:top w:val="none" w:sz="0" w:space="0" w:color="auto"/>
                                                                                                <w:left w:val="none" w:sz="0" w:space="0" w:color="auto"/>
                                                                                                <w:bottom w:val="none" w:sz="0" w:space="0" w:color="auto"/>
                                                                                                <w:right w:val="none" w:sz="0" w:space="0" w:color="auto"/>
                                                                                              </w:divBdr>
                                                                                            </w:div>
                                                                                          </w:divsChild>
                                                                                        </w:div>
                                                                                        <w:div w:id="149180333">
                                                                                          <w:marLeft w:val="0"/>
                                                                                          <w:marRight w:val="0"/>
                                                                                          <w:marTop w:val="0"/>
                                                                                          <w:marBottom w:val="0"/>
                                                                                          <w:divBdr>
                                                                                            <w:top w:val="none" w:sz="0" w:space="0" w:color="auto"/>
                                                                                            <w:left w:val="none" w:sz="0" w:space="0" w:color="auto"/>
                                                                                            <w:bottom w:val="none" w:sz="0" w:space="0" w:color="auto"/>
                                                                                            <w:right w:val="none" w:sz="0" w:space="0" w:color="auto"/>
                                                                                          </w:divBdr>
                                                                                          <w:divsChild>
                                                                                            <w:div w:id="1658532571">
                                                                                              <w:marLeft w:val="0"/>
                                                                                              <w:marRight w:val="0"/>
                                                                                              <w:marTop w:val="0"/>
                                                                                              <w:marBottom w:val="0"/>
                                                                                              <w:divBdr>
                                                                                                <w:top w:val="none" w:sz="0" w:space="0" w:color="auto"/>
                                                                                                <w:left w:val="none" w:sz="0" w:space="0" w:color="auto"/>
                                                                                                <w:bottom w:val="none" w:sz="0" w:space="0" w:color="auto"/>
                                                                                                <w:right w:val="none" w:sz="0" w:space="0" w:color="auto"/>
                                                                                              </w:divBdr>
                                                                                            </w:div>
                                                                                          </w:divsChild>
                                                                                        </w:div>
                                                                                        <w:div w:id="317196771">
                                                                                          <w:marLeft w:val="0"/>
                                                                                          <w:marRight w:val="0"/>
                                                                                          <w:marTop w:val="0"/>
                                                                                          <w:marBottom w:val="0"/>
                                                                                          <w:divBdr>
                                                                                            <w:top w:val="none" w:sz="0" w:space="0" w:color="auto"/>
                                                                                            <w:left w:val="none" w:sz="0" w:space="0" w:color="auto"/>
                                                                                            <w:bottom w:val="none" w:sz="0" w:space="0" w:color="auto"/>
                                                                                            <w:right w:val="none" w:sz="0" w:space="0" w:color="auto"/>
                                                                                          </w:divBdr>
                                                                                          <w:divsChild>
                                                                                            <w:div w:id="1940940357">
                                                                                              <w:marLeft w:val="0"/>
                                                                                              <w:marRight w:val="0"/>
                                                                                              <w:marTop w:val="0"/>
                                                                                              <w:marBottom w:val="0"/>
                                                                                              <w:divBdr>
                                                                                                <w:top w:val="none" w:sz="0" w:space="0" w:color="auto"/>
                                                                                                <w:left w:val="none" w:sz="0" w:space="0" w:color="auto"/>
                                                                                                <w:bottom w:val="none" w:sz="0" w:space="0" w:color="auto"/>
                                                                                                <w:right w:val="none" w:sz="0" w:space="0" w:color="auto"/>
                                                                                              </w:divBdr>
                                                                                            </w:div>
                                                                                          </w:divsChild>
                                                                                        </w:div>
                                                                                        <w:div w:id="398329606">
                                                                                          <w:marLeft w:val="0"/>
                                                                                          <w:marRight w:val="0"/>
                                                                                          <w:marTop w:val="0"/>
                                                                                          <w:marBottom w:val="0"/>
                                                                                          <w:divBdr>
                                                                                            <w:top w:val="none" w:sz="0" w:space="0" w:color="auto"/>
                                                                                            <w:left w:val="none" w:sz="0" w:space="0" w:color="auto"/>
                                                                                            <w:bottom w:val="none" w:sz="0" w:space="0" w:color="auto"/>
                                                                                            <w:right w:val="none" w:sz="0" w:space="0" w:color="auto"/>
                                                                                          </w:divBdr>
                                                                                          <w:divsChild>
                                                                                            <w:div w:id="1253783129">
                                                                                              <w:marLeft w:val="0"/>
                                                                                              <w:marRight w:val="0"/>
                                                                                              <w:marTop w:val="0"/>
                                                                                              <w:marBottom w:val="0"/>
                                                                                              <w:divBdr>
                                                                                                <w:top w:val="none" w:sz="0" w:space="0" w:color="auto"/>
                                                                                                <w:left w:val="none" w:sz="0" w:space="0" w:color="auto"/>
                                                                                                <w:bottom w:val="none" w:sz="0" w:space="0" w:color="auto"/>
                                                                                                <w:right w:val="none" w:sz="0" w:space="0" w:color="auto"/>
                                                                                              </w:divBdr>
                                                                                            </w:div>
                                                                                          </w:divsChild>
                                                                                        </w:div>
                                                                                        <w:div w:id="424427336">
                                                                                          <w:marLeft w:val="0"/>
                                                                                          <w:marRight w:val="0"/>
                                                                                          <w:marTop w:val="0"/>
                                                                                          <w:marBottom w:val="0"/>
                                                                                          <w:divBdr>
                                                                                            <w:top w:val="none" w:sz="0" w:space="0" w:color="auto"/>
                                                                                            <w:left w:val="none" w:sz="0" w:space="0" w:color="auto"/>
                                                                                            <w:bottom w:val="none" w:sz="0" w:space="0" w:color="auto"/>
                                                                                            <w:right w:val="none" w:sz="0" w:space="0" w:color="auto"/>
                                                                                          </w:divBdr>
                                                                                          <w:divsChild>
                                                                                            <w:div w:id="1613130623">
                                                                                              <w:marLeft w:val="0"/>
                                                                                              <w:marRight w:val="0"/>
                                                                                              <w:marTop w:val="0"/>
                                                                                              <w:marBottom w:val="0"/>
                                                                                              <w:divBdr>
                                                                                                <w:top w:val="none" w:sz="0" w:space="0" w:color="auto"/>
                                                                                                <w:left w:val="none" w:sz="0" w:space="0" w:color="auto"/>
                                                                                                <w:bottom w:val="none" w:sz="0" w:space="0" w:color="auto"/>
                                                                                                <w:right w:val="none" w:sz="0" w:space="0" w:color="auto"/>
                                                                                              </w:divBdr>
                                                                                            </w:div>
                                                                                          </w:divsChild>
                                                                                        </w:div>
                                                                                        <w:div w:id="455491663">
                                                                                          <w:marLeft w:val="0"/>
                                                                                          <w:marRight w:val="0"/>
                                                                                          <w:marTop w:val="0"/>
                                                                                          <w:marBottom w:val="0"/>
                                                                                          <w:divBdr>
                                                                                            <w:top w:val="none" w:sz="0" w:space="0" w:color="auto"/>
                                                                                            <w:left w:val="none" w:sz="0" w:space="0" w:color="auto"/>
                                                                                            <w:bottom w:val="none" w:sz="0" w:space="0" w:color="auto"/>
                                                                                            <w:right w:val="none" w:sz="0" w:space="0" w:color="auto"/>
                                                                                          </w:divBdr>
                                                                                          <w:divsChild>
                                                                                            <w:div w:id="1398167799">
                                                                                              <w:marLeft w:val="0"/>
                                                                                              <w:marRight w:val="0"/>
                                                                                              <w:marTop w:val="0"/>
                                                                                              <w:marBottom w:val="0"/>
                                                                                              <w:divBdr>
                                                                                                <w:top w:val="none" w:sz="0" w:space="0" w:color="auto"/>
                                                                                                <w:left w:val="none" w:sz="0" w:space="0" w:color="auto"/>
                                                                                                <w:bottom w:val="none" w:sz="0" w:space="0" w:color="auto"/>
                                                                                                <w:right w:val="none" w:sz="0" w:space="0" w:color="auto"/>
                                                                                              </w:divBdr>
                                                                                            </w:div>
                                                                                          </w:divsChild>
                                                                                        </w:div>
                                                                                        <w:div w:id="477066849">
                                                                                          <w:marLeft w:val="0"/>
                                                                                          <w:marRight w:val="0"/>
                                                                                          <w:marTop w:val="0"/>
                                                                                          <w:marBottom w:val="0"/>
                                                                                          <w:divBdr>
                                                                                            <w:top w:val="none" w:sz="0" w:space="0" w:color="auto"/>
                                                                                            <w:left w:val="none" w:sz="0" w:space="0" w:color="auto"/>
                                                                                            <w:bottom w:val="none" w:sz="0" w:space="0" w:color="auto"/>
                                                                                            <w:right w:val="none" w:sz="0" w:space="0" w:color="auto"/>
                                                                                          </w:divBdr>
                                                                                          <w:divsChild>
                                                                                            <w:div w:id="1272013024">
                                                                                              <w:marLeft w:val="0"/>
                                                                                              <w:marRight w:val="0"/>
                                                                                              <w:marTop w:val="0"/>
                                                                                              <w:marBottom w:val="0"/>
                                                                                              <w:divBdr>
                                                                                                <w:top w:val="none" w:sz="0" w:space="0" w:color="auto"/>
                                                                                                <w:left w:val="none" w:sz="0" w:space="0" w:color="auto"/>
                                                                                                <w:bottom w:val="none" w:sz="0" w:space="0" w:color="auto"/>
                                                                                                <w:right w:val="none" w:sz="0" w:space="0" w:color="auto"/>
                                                                                              </w:divBdr>
                                                                                            </w:div>
                                                                                          </w:divsChild>
                                                                                        </w:div>
                                                                                        <w:div w:id="568805916">
                                                                                          <w:marLeft w:val="0"/>
                                                                                          <w:marRight w:val="0"/>
                                                                                          <w:marTop w:val="0"/>
                                                                                          <w:marBottom w:val="0"/>
                                                                                          <w:divBdr>
                                                                                            <w:top w:val="none" w:sz="0" w:space="0" w:color="auto"/>
                                                                                            <w:left w:val="none" w:sz="0" w:space="0" w:color="auto"/>
                                                                                            <w:bottom w:val="none" w:sz="0" w:space="0" w:color="auto"/>
                                                                                            <w:right w:val="none" w:sz="0" w:space="0" w:color="auto"/>
                                                                                          </w:divBdr>
                                                                                          <w:divsChild>
                                                                                            <w:div w:id="1459487808">
                                                                                              <w:marLeft w:val="0"/>
                                                                                              <w:marRight w:val="0"/>
                                                                                              <w:marTop w:val="0"/>
                                                                                              <w:marBottom w:val="0"/>
                                                                                              <w:divBdr>
                                                                                                <w:top w:val="none" w:sz="0" w:space="0" w:color="auto"/>
                                                                                                <w:left w:val="none" w:sz="0" w:space="0" w:color="auto"/>
                                                                                                <w:bottom w:val="none" w:sz="0" w:space="0" w:color="auto"/>
                                                                                                <w:right w:val="none" w:sz="0" w:space="0" w:color="auto"/>
                                                                                              </w:divBdr>
                                                                                            </w:div>
                                                                                          </w:divsChild>
                                                                                        </w:div>
                                                                                        <w:div w:id="632057172">
                                                                                          <w:marLeft w:val="0"/>
                                                                                          <w:marRight w:val="0"/>
                                                                                          <w:marTop w:val="0"/>
                                                                                          <w:marBottom w:val="0"/>
                                                                                          <w:divBdr>
                                                                                            <w:top w:val="none" w:sz="0" w:space="0" w:color="auto"/>
                                                                                            <w:left w:val="none" w:sz="0" w:space="0" w:color="auto"/>
                                                                                            <w:bottom w:val="none" w:sz="0" w:space="0" w:color="auto"/>
                                                                                            <w:right w:val="none" w:sz="0" w:space="0" w:color="auto"/>
                                                                                          </w:divBdr>
                                                                                          <w:divsChild>
                                                                                            <w:div w:id="518590419">
                                                                                              <w:marLeft w:val="0"/>
                                                                                              <w:marRight w:val="0"/>
                                                                                              <w:marTop w:val="0"/>
                                                                                              <w:marBottom w:val="0"/>
                                                                                              <w:divBdr>
                                                                                                <w:top w:val="none" w:sz="0" w:space="0" w:color="auto"/>
                                                                                                <w:left w:val="none" w:sz="0" w:space="0" w:color="auto"/>
                                                                                                <w:bottom w:val="none" w:sz="0" w:space="0" w:color="auto"/>
                                                                                                <w:right w:val="none" w:sz="0" w:space="0" w:color="auto"/>
                                                                                              </w:divBdr>
                                                                                            </w:div>
                                                                                          </w:divsChild>
                                                                                        </w:div>
                                                                                        <w:div w:id="643660726">
                                                                                          <w:marLeft w:val="0"/>
                                                                                          <w:marRight w:val="0"/>
                                                                                          <w:marTop w:val="0"/>
                                                                                          <w:marBottom w:val="0"/>
                                                                                          <w:divBdr>
                                                                                            <w:top w:val="none" w:sz="0" w:space="0" w:color="auto"/>
                                                                                            <w:left w:val="none" w:sz="0" w:space="0" w:color="auto"/>
                                                                                            <w:bottom w:val="none" w:sz="0" w:space="0" w:color="auto"/>
                                                                                            <w:right w:val="none" w:sz="0" w:space="0" w:color="auto"/>
                                                                                          </w:divBdr>
                                                                                          <w:divsChild>
                                                                                            <w:div w:id="80373635">
                                                                                              <w:marLeft w:val="0"/>
                                                                                              <w:marRight w:val="0"/>
                                                                                              <w:marTop w:val="0"/>
                                                                                              <w:marBottom w:val="0"/>
                                                                                              <w:divBdr>
                                                                                                <w:top w:val="none" w:sz="0" w:space="0" w:color="auto"/>
                                                                                                <w:left w:val="none" w:sz="0" w:space="0" w:color="auto"/>
                                                                                                <w:bottom w:val="none" w:sz="0" w:space="0" w:color="auto"/>
                                                                                                <w:right w:val="none" w:sz="0" w:space="0" w:color="auto"/>
                                                                                              </w:divBdr>
                                                                                            </w:div>
                                                                                          </w:divsChild>
                                                                                        </w:div>
                                                                                        <w:div w:id="744186387">
                                                                                          <w:marLeft w:val="0"/>
                                                                                          <w:marRight w:val="0"/>
                                                                                          <w:marTop w:val="0"/>
                                                                                          <w:marBottom w:val="0"/>
                                                                                          <w:divBdr>
                                                                                            <w:top w:val="none" w:sz="0" w:space="0" w:color="auto"/>
                                                                                            <w:left w:val="none" w:sz="0" w:space="0" w:color="auto"/>
                                                                                            <w:bottom w:val="none" w:sz="0" w:space="0" w:color="auto"/>
                                                                                            <w:right w:val="none" w:sz="0" w:space="0" w:color="auto"/>
                                                                                          </w:divBdr>
                                                                                          <w:divsChild>
                                                                                            <w:div w:id="1752461838">
                                                                                              <w:marLeft w:val="0"/>
                                                                                              <w:marRight w:val="0"/>
                                                                                              <w:marTop w:val="0"/>
                                                                                              <w:marBottom w:val="0"/>
                                                                                              <w:divBdr>
                                                                                                <w:top w:val="none" w:sz="0" w:space="0" w:color="auto"/>
                                                                                                <w:left w:val="none" w:sz="0" w:space="0" w:color="auto"/>
                                                                                                <w:bottom w:val="none" w:sz="0" w:space="0" w:color="auto"/>
                                                                                                <w:right w:val="none" w:sz="0" w:space="0" w:color="auto"/>
                                                                                              </w:divBdr>
                                                                                            </w:div>
                                                                                          </w:divsChild>
                                                                                        </w:div>
                                                                                        <w:div w:id="933128195">
                                                                                          <w:marLeft w:val="0"/>
                                                                                          <w:marRight w:val="0"/>
                                                                                          <w:marTop w:val="0"/>
                                                                                          <w:marBottom w:val="0"/>
                                                                                          <w:divBdr>
                                                                                            <w:top w:val="none" w:sz="0" w:space="0" w:color="auto"/>
                                                                                            <w:left w:val="none" w:sz="0" w:space="0" w:color="auto"/>
                                                                                            <w:bottom w:val="none" w:sz="0" w:space="0" w:color="auto"/>
                                                                                            <w:right w:val="none" w:sz="0" w:space="0" w:color="auto"/>
                                                                                          </w:divBdr>
                                                                                          <w:divsChild>
                                                                                            <w:div w:id="1632250748">
                                                                                              <w:marLeft w:val="0"/>
                                                                                              <w:marRight w:val="0"/>
                                                                                              <w:marTop w:val="0"/>
                                                                                              <w:marBottom w:val="0"/>
                                                                                              <w:divBdr>
                                                                                                <w:top w:val="none" w:sz="0" w:space="0" w:color="auto"/>
                                                                                                <w:left w:val="none" w:sz="0" w:space="0" w:color="auto"/>
                                                                                                <w:bottom w:val="none" w:sz="0" w:space="0" w:color="auto"/>
                                                                                                <w:right w:val="none" w:sz="0" w:space="0" w:color="auto"/>
                                                                                              </w:divBdr>
                                                                                            </w:div>
                                                                                          </w:divsChild>
                                                                                        </w:div>
                                                                                        <w:div w:id="1073429573">
                                                                                          <w:marLeft w:val="0"/>
                                                                                          <w:marRight w:val="0"/>
                                                                                          <w:marTop w:val="0"/>
                                                                                          <w:marBottom w:val="0"/>
                                                                                          <w:divBdr>
                                                                                            <w:top w:val="none" w:sz="0" w:space="0" w:color="auto"/>
                                                                                            <w:left w:val="none" w:sz="0" w:space="0" w:color="auto"/>
                                                                                            <w:bottom w:val="none" w:sz="0" w:space="0" w:color="auto"/>
                                                                                            <w:right w:val="none" w:sz="0" w:space="0" w:color="auto"/>
                                                                                          </w:divBdr>
                                                                                          <w:divsChild>
                                                                                            <w:div w:id="1114060645">
                                                                                              <w:marLeft w:val="0"/>
                                                                                              <w:marRight w:val="0"/>
                                                                                              <w:marTop w:val="0"/>
                                                                                              <w:marBottom w:val="0"/>
                                                                                              <w:divBdr>
                                                                                                <w:top w:val="none" w:sz="0" w:space="0" w:color="auto"/>
                                                                                                <w:left w:val="none" w:sz="0" w:space="0" w:color="auto"/>
                                                                                                <w:bottom w:val="none" w:sz="0" w:space="0" w:color="auto"/>
                                                                                                <w:right w:val="none" w:sz="0" w:space="0" w:color="auto"/>
                                                                                              </w:divBdr>
                                                                                            </w:div>
                                                                                          </w:divsChild>
                                                                                        </w:div>
                                                                                        <w:div w:id="1116097051">
                                                                                          <w:marLeft w:val="0"/>
                                                                                          <w:marRight w:val="0"/>
                                                                                          <w:marTop w:val="0"/>
                                                                                          <w:marBottom w:val="0"/>
                                                                                          <w:divBdr>
                                                                                            <w:top w:val="none" w:sz="0" w:space="0" w:color="auto"/>
                                                                                            <w:left w:val="none" w:sz="0" w:space="0" w:color="auto"/>
                                                                                            <w:bottom w:val="none" w:sz="0" w:space="0" w:color="auto"/>
                                                                                            <w:right w:val="none" w:sz="0" w:space="0" w:color="auto"/>
                                                                                          </w:divBdr>
                                                                                          <w:divsChild>
                                                                                            <w:div w:id="616912166">
                                                                                              <w:marLeft w:val="0"/>
                                                                                              <w:marRight w:val="0"/>
                                                                                              <w:marTop w:val="0"/>
                                                                                              <w:marBottom w:val="0"/>
                                                                                              <w:divBdr>
                                                                                                <w:top w:val="none" w:sz="0" w:space="0" w:color="auto"/>
                                                                                                <w:left w:val="none" w:sz="0" w:space="0" w:color="auto"/>
                                                                                                <w:bottom w:val="none" w:sz="0" w:space="0" w:color="auto"/>
                                                                                                <w:right w:val="none" w:sz="0" w:space="0" w:color="auto"/>
                                                                                              </w:divBdr>
                                                                                            </w:div>
                                                                                          </w:divsChild>
                                                                                        </w:div>
                                                                                        <w:div w:id="1331447812">
                                                                                          <w:marLeft w:val="0"/>
                                                                                          <w:marRight w:val="0"/>
                                                                                          <w:marTop w:val="0"/>
                                                                                          <w:marBottom w:val="0"/>
                                                                                          <w:divBdr>
                                                                                            <w:top w:val="none" w:sz="0" w:space="0" w:color="auto"/>
                                                                                            <w:left w:val="none" w:sz="0" w:space="0" w:color="auto"/>
                                                                                            <w:bottom w:val="none" w:sz="0" w:space="0" w:color="auto"/>
                                                                                            <w:right w:val="none" w:sz="0" w:space="0" w:color="auto"/>
                                                                                          </w:divBdr>
                                                                                          <w:divsChild>
                                                                                            <w:div w:id="1677607332">
                                                                                              <w:marLeft w:val="0"/>
                                                                                              <w:marRight w:val="0"/>
                                                                                              <w:marTop w:val="0"/>
                                                                                              <w:marBottom w:val="0"/>
                                                                                              <w:divBdr>
                                                                                                <w:top w:val="none" w:sz="0" w:space="0" w:color="auto"/>
                                                                                                <w:left w:val="none" w:sz="0" w:space="0" w:color="auto"/>
                                                                                                <w:bottom w:val="none" w:sz="0" w:space="0" w:color="auto"/>
                                                                                                <w:right w:val="none" w:sz="0" w:space="0" w:color="auto"/>
                                                                                              </w:divBdr>
                                                                                            </w:div>
                                                                                          </w:divsChild>
                                                                                        </w:div>
                                                                                        <w:div w:id="1383477712">
                                                                                          <w:marLeft w:val="0"/>
                                                                                          <w:marRight w:val="0"/>
                                                                                          <w:marTop w:val="0"/>
                                                                                          <w:marBottom w:val="0"/>
                                                                                          <w:divBdr>
                                                                                            <w:top w:val="none" w:sz="0" w:space="0" w:color="auto"/>
                                                                                            <w:left w:val="none" w:sz="0" w:space="0" w:color="auto"/>
                                                                                            <w:bottom w:val="none" w:sz="0" w:space="0" w:color="auto"/>
                                                                                            <w:right w:val="none" w:sz="0" w:space="0" w:color="auto"/>
                                                                                          </w:divBdr>
                                                                                          <w:divsChild>
                                                                                            <w:div w:id="13507945">
                                                                                              <w:marLeft w:val="0"/>
                                                                                              <w:marRight w:val="0"/>
                                                                                              <w:marTop w:val="0"/>
                                                                                              <w:marBottom w:val="0"/>
                                                                                              <w:divBdr>
                                                                                                <w:top w:val="none" w:sz="0" w:space="0" w:color="auto"/>
                                                                                                <w:left w:val="none" w:sz="0" w:space="0" w:color="auto"/>
                                                                                                <w:bottom w:val="none" w:sz="0" w:space="0" w:color="auto"/>
                                                                                                <w:right w:val="none" w:sz="0" w:space="0" w:color="auto"/>
                                                                                              </w:divBdr>
                                                                                            </w:div>
                                                                                          </w:divsChild>
                                                                                        </w:div>
                                                                                        <w:div w:id="1425221711">
                                                                                          <w:marLeft w:val="0"/>
                                                                                          <w:marRight w:val="0"/>
                                                                                          <w:marTop w:val="0"/>
                                                                                          <w:marBottom w:val="0"/>
                                                                                          <w:divBdr>
                                                                                            <w:top w:val="none" w:sz="0" w:space="0" w:color="auto"/>
                                                                                            <w:left w:val="none" w:sz="0" w:space="0" w:color="auto"/>
                                                                                            <w:bottom w:val="none" w:sz="0" w:space="0" w:color="auto"/>
                                                                                            <w:right w:val="none" w:sz="0" w:space="0" w:color="auto"/>
                                                                                          </w:divBdr>
                                                                                          <w:divsChild>
                                                                                            <w:div w:id="665129497">
                                                                                              <w:marLeft w:val="0"/>
                                                                                              <w:marRight w:val="0"/>
                                                                                              <w:marTop w:val="0"/>
                                                                                              <w:marBottom w:val="0"/>
                                                                                              <w:divBdr>
                                                                                                <w:top w:val="none" w:sz="0" w:space="0" w:color="auto"/>
                                                                                                <w:left w:val="none" w:sz="0" w:space="0" w:color="auto"/>
                                                                                                <w:bottom w:val="none" w:sz="0" w:space="0" w:color="auto"/>
                                                                                                <w:right w:val="none" w:sz="0" w:space="0" w:color="auto"/>
                                                                                              </w:divBdr>
                                                                                            </w:div>
                                                                                          </w:divsChild>
                                                                                        </w:div>
                                                                                        <w:div w:id="1448818964">
                                                                                          <w:marLeft w:val="0"/>
                                                                                          <w:marRight w:val="0"/>
                                                                                          <w:marTop w:val="0"/>
                                                                                          <w:marBottom w:val="0"/>
                                                                                          <w:divBdr>
                                                                                            <w:top w:val="none" w:sz="0" w:space="0" w:color="auto"/>
                                                                                            <w:left w:val="none" w:sz="0" w:space="0" w:color="auto"/>
                                                                                            <w:bottom w:val="none" w:sz="0" w:space="0" w:color="auto"/>
                                                                                            <w:right w:val="none" w:sz="0" w:space="0" w:color="auto"/>
                                                                                          </w:divBdr>
                                                                                          <w:divsChild>
                                                                                            <w:div w:id="315840787">
                                                                                              <w:marLeft w:val="0"/>
                                                                                              <w:marRight w:val="0"/>
                                                                                              <w:marTop w:val="0"/>
                                                                                              <w:marBottom w:val="0"/>
                                                                                              <w:divBdr>
                                                                                                <w:top w:val="none" w:sz="0" w:space="0" w:color="auto"/>
                                                                                                <w:left w:val="none" w:sz="0" w:space="0" w:color="auto"/>
                                                                                                <w:bottom w:val="none" w:sz="0" w:space="0" w:color="auto"/>
                                                                                                <w:right w:val="none" w:sz="0" w:space="0" w:color="auto"/>
                                                                                              </w:divBdr>
                                                                                            </w:div>
                                                                                          </w:divsChild>
                                                                                        </w:div>
                                                                                        <w:div w:id="1693417366">
                                                                                          <w:marLeft w:val="0"/>
                                                                                          <w:marRight w:val="0"/>
                                                                                          <w:marTop w:val="0"/>
                                                                                          <w:marBottom w:val="0"/>
                                                                                          <w:divBdr>
                                                                                            <w:top w:val="none" w:sz="0" w:space="0" w:color="auto"/>
                                                                                            <w:left w:val="none" w:sz="0" w:space="0" w:color="auto"/>
                                                                                            <w:bottom w:val="none" w:sz="0" w:space="0" w:color="auto"/>
                                                                                            <w:right w:val="none" w:sz="0" w:space="0" w:color="auto"/>
                                                                                          </w:divBdr>
                                                                                          <w:divsChild>
                                                                                            <w:div w:id="224727774">
                                                                                              <w:marLeft w:val="0"/>
                                                                                              <w:marRight w:val="0"/>
                                                                                              <w:marTop w:val="0"/>
                                                                                              <w:marBottom w:val="0"/>
                                                                                              <w:divBdr>
                                                                                                <w:top w:val="none" w:sz="0" w:space="0" w:color="auto"/>
                                                                                                <w:left w:val="none" w:sz="0" w:space="0" w:color="auto"/>
                                                                                                <w:bottom w:val="none" w:sz="0" w:space="0" w:color="auto"/>
                                                                                                <w:right w:val="none" w:sz="0" w:space="0" w:color="auto"/>
                                                                                              </w:divBdr>
                                                                                            </w:div>
                                                                                          </w:divsChild>
                                                                                        </w:div>
                                                                                        <w:div w:id="1752964791">
                                                                                          <w:marLeft w:val="0"/>
                                                                                          <w:marRight w:val="0"/>
                                                                                          <w:marTop w:val="0"/>
                                                                                          <w:marBottom w:val="0"/>
                                                                                          <w:divBdr>
                                                                                            <w:top w:val="none" w:sz="0" w:space="0" w:color="auto"/>
                                                                                            <w:left w:val="none" w:sz="0" w:space="0" w:color="auto"/>
                                                                                            <w:bottom w:val="none" w:sz="0" w:space="0" w:color="auto"/>
                                                                                            <w:right w:val="none" w:sz="0" w:space="0" w:color="auto"/>
                                                                                          </w:divBdr>
                                                                                          <w:divsChild>
                                                                                            <w:div w:id="792863923">
                                                                                              <w:marLeft w:val="0"/>
                                                                                              <w:marRight w:val="0"/>
                                                                                              <w:marTop w:val="0"/>
                                                                                              <w:marBottom w:val="0"/>
                                                                                              <w:divBdr>
                                                                                                <w:top w:val="none" w:sz="0" w:space="0" w:color="auto"/>
                                                                                                <w:left w:val="none" w:sz="0" w:space="0" w:color="auto"/>
                                                                                                <w:bottom w:val="none" w:sz="0" w:space="0" w:color="auto"/>
                                                                                                <w:right w:val="none" w:sz="0" w:space="0" w:color="auto"/>
                                                                                              </w:divBdr>
                                                                                            </w:div>
                                                                                          </w:divsChild>
                                                                                        </w:div>
                                                                                        <w:div w:id="1753043173">
                                                                                          <w:marLeft w:val="0"/>
                                                                                          <w:marRight w:val="0"/>
                                                                                          <w:marTop w:val="0"/>
                                                                                          <w:marBottom w:val="0"/>
                                                                                          <w:divBdr>
                                                                                            <w:top w:val="none" w:sz="0" w:space="0" w:color="auto"/>
                                                                                            <w:left w:val="none" w:sz="0" w:space="0" w:color="auto"/>
                                                                                            <w:bottom w:val="none" w:sz="0" w:space="0" w:color="auto"/>
                                                                                            <w:right w:val="none" w:sz="0" w:space="0" w:color="auto"/>
                                                                                          </w:divBdr>
                                                                                          <w:divsChild>
                                                                                            <w:div w:id="1476753346">
                                                                                              <w:marLeft w:val="0"/>
                                                                                              <w:marRight w:val="0"/>
                                                                                              <w:marTop w:val="0"/>
                                                                                              <w:marBottom w:val="0"/>
                                                                                              <w:divBdr>
                                                                                                <w:top w:val="none" w:sz="0" w:space="0" w:color="auto"/>
                                                                                                <w:left w:val="none" w:sz="0" w:space="0" w:color="auto"/>
                                                                                                <w:bottom w:val="none" w:sz="0" w:space="0" w:color="auto"/>
                                                                                                <w:right w:val="none" w:sz="0" w:space="0" w:color="auto"/>
                                                                                              </w:divBdr>
                                                                                            </w:div>
                                                                                          </w:divsChild>
                                                                                        </w:div>
                                                                                        <w:div w:id="1796289629">
                                                                                          <w:marLeft w:val="0"/>
                                                                                          <w:marRight w:val="0"/>
                                                                                          <w:marTop w:val="0"/>
                                                                                          <w:marBottom w:val="0"/>
                                                                                          <w:divBdr>
                                                                                            <w:top w:val="none" w:sz="0" w:space="0" w:color="auto"/>
                                                                                            <w:left w:val="none" w:sz="0" w:space="0" w:color="auto"/>
                                                                                            <w:bottom w:val="none" w:sz="0" w:space="0" w:color="auto"/>
                                                                                            <w:right w:val="none" w:sz="0" w:space="0" w:color="auto"/>
                                                                                          </w:divBdr>
                                                                                          <w:divsChild>
                                                                                            <w:div w:id="84572852">
                                                                                              <w:marLeft w:val="0"/>
                                                                                              <w:marRight w:val="0"/>
                                                                                              <w:marTop w:val="0"/>
                                                                                              <w:marBottom w:val="0"/>
                                                                                              <w:divBdr>
                                                                                                <w:top w:val="none" w:sz="0" w:space="0" w:color="auto"/>
                                                                                                <w:left w:val="none" w:sz="0" w:space="0" w:color="auto"/>
                                                                                                <w:bottom w:val="none" w:sz="0" w:space="0" w:color="auto"/>
                                                                                                <w:right w:val="none" w:sz="0" w:space="0" w:color="auto"/>
                                                                                              </w:divBdr>
                                                                                            </w:div>
                                                                                          </w:divsChild>
                                                                                        </w:div>
                                                                                        <w:div w:id="1988977043">
                                                                                          <w:marLeft w:val="0"/>
                                                                                          <w:marRight w:val="0"/>
                                                                                          <w:marTop w:val="0"/>
                                                                                          <w:marBottom w:val="0"/>
                                                                                          <w:divBdr>
                                                                                            <w:top w:val="none" w:sz="0" w:space="0" w:color="auto"/>
                                                                                            <w:left w:val="none" w:sz="0" w:space="0" w:color="auto"/>
                                                                                            <w:bottom w:val="none" w:sz="0" w:space="0" w:color="auto"/>
                                                                                            <w:right w:val="none" w:sz="0" w:space="0" w:color="auto"/>
                                                                                          </w:divBdr>
                                                                                          <w:divsChild>
                                                                                            <w:div w:id="1003781709">
                                                                                              <w:marLeft w:val="0"/>
                                                                                              <w:marRight w:val="0"/>
                                                                                              <w:marTop w:val="0"/>
                                                                                              <w:marBottom w:val="0"/>
                                                                                              <w:divBdr>
                                                                                                <w:top w:val="none" w:sz="0" w:space="0" w:color="auto"/>
                                                                                                <w:left w:val="none" w:sz="0" w:space="0" w:color="auto"/>
                                                                                                <w:bottom w:val="none" w:sz="0" w:space="0" w:color="auto"/>
                                                                                                <w:right w:val="none" w:sz="0" w:space="0" w:color="auto"/>
                                                                                              </w:divBdr>
                                                                                            </w:div>
                                                                                          </w:divsChild>
                                                                                        </w:div>
                                                                                        <w:div w:id="2062168330">
                                                                                          <w:marLeft w:val="0"/>
                                                                                          <w:marRight w:val="0"/>
                                                                                          <w:marTop w:val="0"/>
                                                                                          <w:marBottom w:val="0"/>
                                                                                          <w:divBdr>
                                                                                            <w:top w:val="none" w:sz="0" w:space="0" w:color="auto"/>
                                                                                            <w:left w:val="none" w:sz="0" w:space="0" w:color="auto"/>
                                                                                            <w:bottom w:val="none" w:sz="0" w:space="0" w:color="auto"/>
                                                                                            <w:right w:val="none" w:sz="0" w:space="0" w:color="auto"/>
                                                                                          </w:divBdr>
                                                                                          <w:divsChild>
                                                                                            <w:div w:id="1779325434">
                                                                                              <w:marLeft w:val="0"/>
                                                                                              <w:marRight w:val="0"/>
                                                                                              <w:marTop w:val="0"/>
                                                                                              <w:marBottom w:val="0"/>
                                                                                              <w:divBdr>
                                                                                                <w:top w:val="none" w:sz="0" w:space="0" w:color="auto"/>
                                                                                                <w:left w:val="none" w:sz="0" w:space="0" w:color="auto"/>
                                                                                                <w:bottom w:val="none" w:sz="0" w:space="0" w:color="auto"/>
                                                                                                <w:right w:val="none" w:sz="0" w:space="0" w:color="auto"/>
                                                                                              </w:divBdr>
                                                                                            </w:div>
                                                                                          </w:divsChild>
                                                                                        </w:div>
                                                                                        <w:div w:id="2120638347">
                                                                                          <w:marLeft w:val="0"/>
                                                                                          <w:marRight w:val="0"/>
                                                                                          <w:marTop w:val="0"/>
                                                                                          <w:marBottom w:val="0"/>
                                                                                          <w:divBdr>
                                                                                            <w:top w:val="none" w:sz="0" w:space="0" w:color="auto"/>
                                                                                            <w:left w:val="none" w:sz="0" w:space="0" w:color="auto"/>
                                                                                            <w:bottom w:val="none" w:sz="0" w:space="0" w:color="auto"/>
                                                                                            <w:right w:val="none" w:sz="0" w:space="0" w:color="auto"/>
                                                                                          </w:divBdr>
                                                                                          <w:divsChild>
                                                                                            <w:div w:id="16386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7750">
                                                                                  <w:marLeft w:val="0"/>
                                                                                  <w:marRight w:val="0"/>
                                                                                  <w:marTop w:val="0"/>
                                                                                  <w:marBottom w:val="0"/>
                                                                                  <w:divBdr>
                                                                                    <w:top w:val="none" w:sz="0" w:space="0" w:color="auto"/>
                                                                                    <w:left w:val="none" w:sz="0" w:space="0" w:color="auto"/>
                                                                                    <w:bottom w:val="none" w:sz="0" w:space="0" w:color="auto"/>
                                                                                    <w:right w:val="none" w:sz="0" w:space="0" w:color="auto"/>
                                                                                  </w:divBdr>
                                                                                </w:div>
                                                                                <w:div w:id="244729021">
                                                                                  <w:marLeft w:val="0"/>
                                                                                  <w:marRight w:val="0"/>
                                                                                  <w:marTop w:val="0"/>
                                                                                  <w:marBottom w:val="0"/>
                                                                                  <w:divBdr>
                                                                                    <w:top w:val="none" w:sz="0" w:space="0" w:color="auto"/>
                                                                                    <w:left w:val="none" w:sz="0" w:space="0" w:color="auto"/>
                                                                                    <w:bottom w:val="none" w:sz="0" w:space="0" w:color="auto"/>
                                                                                    <w:right w:val="none" w:sz="0" w:space="0" w:color="auto"/>
                                                                                  </w:divBdr>
                                                                                </w:div>
                                                                                <w:div w:id="280843925">
                                                                                  <w:marLeft w:val="0"/>
                                                                                  <w:marRight w:val="0"/>
                                                                                  <w:marTop w:val="0"/>
                                                                                  <w:marBottom w:val="0"/>
                                                                                  <w:divBdr>
                                                                                    <w:top w:val="none" w:sz="0" w:space="0" w:color="auto"/>
                                                                                    <w:left w:val="none" w:sz="0" w:space="0" w:color="auto"/>
                                                                                    <w:bottom w:val="none" w:sz="0" w:space="0" w:color="auto"/>
                                                                                    <w:right w:val="none" w:sz="0" w:space="0" w:color="auto"/>
                                                                                  </w:divBdr>
                                                                                </w:div>
                                                                                <w:div w:id="340543806">
                                                                                  <w:marLeft w:val="0"/>
                                                                                  <w:marRight w:val="0"/>
                                                                                  <w:marTop w:val="0"/>
                                                                                  <w:marBottom w:val="0"/>
                                                                                  <w:divBdr>
                                                                                    <w:top w:val="none" w:sz="0" w:space="0" w:color="auto"/>
                                                                                    <w:left w:val="none" w:sz="0" w:space="0" w:color="auto"/>
                                                                                    <w:bottom w:val="none" w:sz="0" w:space="0" w:color="auto"/>
                                                                                    <w:right w:val="none" w:sz="0" w:space="0" w:color="auto"/>
                                                                                  </w:divBdr>
                                                                                </w:div>
                                                                                <w:div w:id="345449504">
                                                                                  <w:marLeft w:val="0"/>
                                                                                  <w:marRight w:val="0"/>
                                                                                  <w:marTop w:val="0"/>
                                                                                  <w:marBottom w:val="0"/>
                                                                                  <w:divBdr>
                                                                                    <w:top w:val="none" w:sz="0" w:space="0" w:color="auto"/>
                                                                                    <w:left w:val="none" w:sz="0" w:space="0" w:color="auto"/>
                                                                                    <w:bottom w:val="none" w:sz="0" w:space="0" w:color="auto"/>
                                                                                    <w:right w:val="none" w:sz="0" w:space="0" w:color="auto"/>
                                                                                  </w:divBdr>
                                                                                </w:div>
                                                                                <w:div w:id="357783527">
                                                                                  <w:marLeft w:val="0"/>
                                                                                  <w:marRight w:val="0"/>
                                                                                  <w:marTop w:val="0"/>
                                                                                  <w:marBottom w:val="0"/>
                                                                                  <w:divBdr>
                                                                                    <w:top w:val="none" w:sz="0" w:space="0" w:color="auto"/>
                                                                                    <w:left w:val="none" w:sz="0" w:space="0" w:color="auto"/>
                                                                                    <w:bottom w:val="none" w:sz="0" w:space="0" w:color="auto"/>
                                                                                    <w:right w:val="none" w:sz="0" w:space="0" w:color="auto"/>
                                                                                  </w:divBdr>
                                                                                </w:div>
                                                                                <w:div w:id="499587241">
                                                                                  <w:marLeft w:val="0"/>
                                                                                  <w:marRight w:val="0"/>
                                                                                  <w:marTop w:val="0"/>
                                                                                  <w:marBottom w:val="0"/>
                                                                                  <w:divBdr>
                                                                                    <w:top w:val="none" w:sz="0" w:space="0" w:color="auto"/>
                                                                                    <w:left w:val="none" w:sz="0" w:space="0" w:color="auto"/>
                                                                                    <w:bottom w:val="none" w:sz="0" w:space="0" w:color="auto"/>
                                                                                    <w:right w:val="none" w:sz="0" w:space="0" w:color="auto"/>
                                                                                  </w:divBdr>
                                                                                </w:div>
                                                                                <w:div w:id="630408098">
                                                                                  <w:marLeft w:val="0"/>
                                                                                  <w:marRight w:val="0"/>
                                                                                  <w:marTop w:val="0"/>
                                                                                  <w:marBottom w:val="0"/>
                                                                                  <w:divBdr>
                                                                                    <w:top w:val="none" w:sz="0" w:space="0" w:color="auto"/>
                                                                                    <w:left w:val="none" w:sz="0" w:space="0" w:color="auto"/>
                                                                                    <w:bottom w:val="none" w:sz="0" w:space="0" w:color="auto"/>
                                                                                    <w:right w:val="none" w:sz="0" w:space="0" w:color="auto"/>
                                                                                  </w:divBdr>
                                                                                </w:div>
                                                                                <w:div w:id="749036757">
                                                                                  <w:marLeft w:val="0"/>
                                                                                  <w:marRight w:val="0"/>
                                                                                  <w:marTop w:val="0"/>
                                                                                  <w:marBottom w:val="0"/>
                                                                                  <w:divBdr>
                                                                                    <w:top w:val="none" w:sz="0" w:space="0" w:color="auto"/>
                                                                                    <w:left w:val="none" w:sz="0" w:space="0" w:color="auto"/>
                                                                                    <w:bottom w:val="none" w:sz="0" w:space="0" w:color="auto"/>
                                                                                    <w:right w:val="none" w:sz="0" w:space="0" w:color="auto"/>
                                                                                  </w:divBdr>
                                                                                </w:div>
                                                                                <w:div w:id="860817809">
                                                                                  <w:marLeft w:val="0"/>
                                                                                  <w:marRight w:val="0"/>
                                                                                  <w:marTop w:val="0"/>
                                                                                  <w:marBottom w:val="0"/>
                                                                                  <w:divBdr>
                                                                                    <w:top w:val="none" w:sz="0" w:space="0" w:color="auto"/>
                                                                                    <w:left w:val="none" w:sz="0" w:space="0" w:color="auto"/>
                                                                                    <w:bottom w:val="none" w:sz="0" w:space="0" w:color="auto"/>
                                                                                    <w:right w:val="none" w:sz="0" w:space="0" w:color="auto"/>
                                                                                  </w:divBdr>
                                                                                </w:div>
                                                                                <w:div w:id="1032266782">
                                                                                  <w:marLeft w:val="0"/>
                                                                                  <w:marRight w:val="0"/>
                                                                                  <w:marTop w:val="0"/>
                                                                                  <w:marBottom w:val="0"/>
                                                                                  <w:divBdr>
                                                                                    <w:top w:val="none" w:sz="0" w:space="0" w:color="auto"/>
                                                                                    <w:left w:val="none" w:sz="0" w:space="0" w:color="auto"/>
                                                                                    <w:bottom w:val="none" w:sz="0" w:space="0" w:color="auto"/>
                                                                                    <w:right w:val="none" w:sz="0" w:space="0" w:color="auto"/>
                                                                                  </w:divBdr>
                                                                                </w:div>
                                                                                <w:div w:id="1637762009">
                                                                                  <w:marLeft w:val="0"/>
                                                                                  <w:marRight w:val="0"/>
                                                                                  <w:marTop w:val="0"/>
                                                                                  <w:marBottom w:val="0"/>
                                                                                  <w:divBdr>
                                                                                    <w:top w:val="none" w:sz="0" w:space="0" w:color="auto"/>
                                                                                    <w:left w:val="none" w:sz="0" w:space="0" w:color="auto"/>
                                                                                    <w:bottom w:val="none" w:sz="0" w:space="0" w:color="auto"/>
                                                                                    <w:right w:val="none" w:sz="0" w:space="0" w:color="auto"/>
                                                                                  </w:divBdr>
                                                                                </w:div>
                                                                                <w:div w:id="1797600704">
                                                                                  <w:marLeft w:val="0"/>
                                                                                  <w:marRight w:val="0"/>
                                                                                  <w:marTop w:val="0"/>
                                                                                  <w:marBottom w:val="0"/>
                                                                                  <w:divBdr>
                                                                                    <w:top w:val="none" w:sz="0" w:space="0" w:color="auto"/>
                                                                                    <w:left w:val="none" w:sz="0" w:space="0" w:color="auto"/>
                                                                                    <w:bottom w:val="none" w:sz="0" w:space="0" w:color="auto"/>
                                                                                    <w:right w:val="none" w:sz="0" w:space="0" w:color="auto"/>
                                                                                  </w:divBdr>
                                                                                </w:div>
                                                                                <w:div w:id="1841195033">
                                                                                  <w:marLeft w:val="0"/>
                                                                                  <w:marRight w:val="0"/>
                                                                                  <w:marTop w:val="0"/>
                                                                                  <w:marBottom w:val="0"/>
                                                                                  <w:divBdr>
                                                                                    <w:top w:val="none" w:sz="0" w:space="0" w:color="auto"/>
                                                                                    <w:left w:val="none" w:sz="0" w:space="0" w:color="auto"/>
                                                                                    <w:bottom w:val="none" w:sz="0" w:space="0" w:color="auto"/>
                                                                                    <w:right w:val="none" w:sz="0" w:space="0" w:color="auto"/>
                                                                                  </w:divBdr>
                                                                                </w:div>
                                                                                <w:div w:id="1874612762">
                                                                                  <w:marLeft w:val="0"/>
                                                                                  <w:marRight w:val="0"/>
                                                                                  <w:marTop w:val="0"/>
                                                                                  <w:marBottom w:val="0"/>
                                                                                  <w:divBdr>
                                                                                    <w:top w:val="none" w:sz="0" w:space="0" w:color="auto"/>
                                                                                    <w:left w:val="none" w:sz="0" w:space="0" w:color="auto"/>
                                                                                    <w:bottom w:val="none" w:sz="0" w:space="0" w:color="auto"/>
                                                                                    <w:right w:val="none" w:sz="0" w:space="0" w:color="auto"/>
                                                                                  </w:divBdr>
                                                                                </w:div>
                                                                                <w:div w:id="20208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3488803">
      <w:bodyDiv w:val="1"/>
      <w:marLeft w:val="0"/>
      <w:marRight w:val="0"/>
      <w:marTop w:val="0"/>
      <w:marBottom w:val="0"/>
      <w:divBdr>
        <w:top w:val="none" w:sz="0" w:space="0" w:color="auto"/>
        <w:left w:val="none" w:sz="0" w:space="0" w:color="auto"/>
        <w:bottom w:val="none" w:sz="0" w:space="0" w:color="auto"/>
        <w:right w:val="none" w:sz="0" w:space="0" w:color="auto"/>
      </w:divBdr>
    </w:div>
    <w:div w:id="2007324798">
      <w:bodyDiv w:val="1"/>
      <w:marLeft w:val="0"/>
      <w:marRight w:val="0"/>
      <w:marTop w:val="0"/>
      <w:marBottom w:val="0"/>
      <w:divBdr>
        <w:top w:val="none" w:sz="0" w:space="0" w:color="auto"/>
        <w:left w:val="none" w:sz="0" w:space="0" w:color="auto"/>
        <w:bottom w:val="none" w:sz="0" w:space="0" w:color="auto"/>
        <w:right w:val="none" w:sz="0" w:space="0" w:color="auto"/>
      </w:divBdr>
    </w:div>
    <w:div w:id="2027242404">
      <w:bodyDiv w:val="1"/>
      <w:marLeft w:val="0"/>
      <w:marRight w:val="0"/>
      <w:marTop w:val="0"/>
      <w:marBottom w:val="0"/>
      <w:divBdr>
        <w:top w:val="none" w:sz="0" w:space="0" w:color="auto"/>
        <w:left w:val="none" w:sz="0" w:space="0" w:color="auto"/>
        <w:bottom w:val="none" w:sz="0" w:space="0" w:color="auto"/>
        <w:right w:val="none" w:sz="0" w:space="0" w:color="auto"/>
      </w:divBdr>
    </w:div>
    <w:div w:id="20893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numbering" Target="numbering.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image" Target="/media/image5.jpg" Id="R3b692c330ba04eac" /><Relationship Type="http://schemas.openxmlformats.org/officeDocument/2006/relationships/image" Target="/media/image6.jpg" Id="R98382a574a6e475e" /><Relationship Type="http://schemas.openxmlformats.org/officeDocument/2006/relationships/image" Target="/media/image3.png" Id="R31267e05907448e5" /><Relationship Type="http://schemas.openxmlformats.org/officeDocument/2006/relationships/glossaryDocument" Target="/word/glossary/document.xml" Id="R47b6a314a4ef4ac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ff4e60d-4ab8-474e-848d-f188695fb08e}"/>
      </w:docPartPr>
      <w:docPartBody>
        <w:p w14:paraId="3057193A">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5D692-F7D6-45ED-8469-AA195E0C51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Vitoria do Carmo Santos</dc:creator>
  <keywords/>
  <dc:description/>
  <lastModifiedBy>Vitoria do Carmo Santos</lastModifiedBy>
  <revision>33</revision>
  <dcterms:created xsi:type="dcterms:W3CDTF">2019-11-28T02:08:00.0000000Z</dcterms:created>
  <dcterms:modified xsi:type="dcterms:W3CDTF">2020-06-30T20:01:27.1931306Z</dcterms:modified>
</coreProperties>
</file>